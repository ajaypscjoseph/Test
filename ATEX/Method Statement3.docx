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226" w:rsidRDefault="00D03226" w:rsidP="00D03226">
      <w:r>
        <w:rPr>
          <w:noProof/>
          <w:lang w:eastAsia="en-GB"/>
        </w:rPr>
        <w:drawing>
          <wp:inline distT="0" distB="0" distL="0" distR="0" wp14:anchorId="05C70CD5" wp14:editId="4043FA68">
            <wp:extent cx="3243096" cy="605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 THIS ONE - PSC Vodec logo-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936" cy="60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26" w:rsidRPr="0091359E" w:rsidRDefault="00D03226" w:rsidP="00D03226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AEA3603" wp14:editId="5626B67A">
                <wp:simplePos x="0" y="0"/>
                <wp:positionH relativeFrom="column">
                  <wp:posOffset>3810</wp:posOffset>
                </wp:positionH>
                <wp:positionV relativeFrom="paragraph">
                  <wp:posOffset>166370</wp:posOffset>
                </wp:positionV>
                <wp:extent cx="5835015" cy="260350"/>
                <wp:effectExtent l="0" t="0" r="0" b="6350"/>
                <wp:wrapNone/>
                <wp:docPr id="1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35015" cy="260350"/>
                          <a:chOff x="1723" y="5020"/>
                          <a:chExt cx="10098" cy="410"/>
                        </a:xfrm>
                      </wpg:grpSpPr>
                      <wps:wsp>
                        <wps:cNvPr id="14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723" y="5020"/>
                            <a:ext cx="2340" cy="205"/>
                          </a:xfrm>
                          <a:prstGeom prst="rect">
                            <a:avLst/>
                          </a:prstGeom>
                          <a:solidFill>
                            <a:srgbClr val="92D050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3226" w:rsidRDefault="00D03226" w:rsidP="00D0322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063" y="5225"/>
                            <a:ext cx="7758" cy="205"/>
                          </a:xfrm>
                          <a:prstGeom prst="rect">
                            <a:avLst/>
                          </a:prstGeom>
                          <a:solidFill>
                            <a:srgbClr val="7F7F7F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3226" w:rsidRDefault="00D03226" w:rsidP="00D0322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EA3603" id="Group 32" o:spid="_x0000_s1026" style="position:absolute;margin-left:.3pt;margin-top:13.1pt;width:459.45pt;height:20.5pt;z-index:251657216" coordorigin="1723,5020" coordsize="10098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27" type="#_x0000_t202" style="position:absolute;left:1723;top:5020;width:2340;height: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JjccEA&#10;AADbAAAADwAAAGRycy9kb3ducmV2LnhtbERPTWsCMRC9F/wPYQRvNWtZi65GEaXg0doePA6bcXcx&#10;maxJ1N3++kYo9DaP9znLdWeNuJMPjWMFk3EGgrh0uuFKwffXx+sMRIjIGo1jUtBTgPVq8LLEQrsH&#10;f9L9GCuRQjgUqKCOsS2kDGVNFsPYtcSJOztvMSboK6k9PlK4NfIty96lxYZTQ40tbWsqL8ebVTD1&#10;B9lPTZ7vfm7na9/v5sad5kqNht1mASJSF//Ff+69TvNzeP6SDp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iY3HBAAAA2wAAAA8AAAAAAAAAAAAAAAAAmAIAAGRycy9kb3du&#10;cmV2LnhtbFBLBQYAAAAABAAEAPUAAACGAwAAAAA=&#10;" fillcolor="#92d050" stroked="f">
                  <v:fill opacity="58853f"/>
                  <v:textbox>
                    <w:txbxContent>
                      <w:p w:rsidR="00D03226" w:rsidRDefault="00D03226" w:rsidP="00D03226"/>
                    </w:txbxContent>
                  </v:textbox>
                </v:shape>
                <v:shape id="Text Box 34" o:spid="_x0000_s1028" type="#_x0000_t202" style="position:absolute;left:4063;top:5225;width:7758;height: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VaQ78A&#10;AADbAAAADwAAAGRycy9kb3ducmV2LnhtbERPS4vCMBC+L+x/CLPgbU1XUaQaRRZfeFJ3wevQjE2x&#10;mdQmavXXG0HwNh/fc0aTxpbiQrUvHCv4aScgiDOnC84V/P/NvwcgfEDWWDomBTfyMBl/foww1e7K&#10;W7rsQi5iCPsUFZgQqlRKnxmy6NuuIo7cwdUWQ4R1LnWN1xhuS9lJkr60WHBsMFjRr6HsuDtbBZtF&#10;1+HSmb1fzw5baf36ntmTUq2vZjoEEagJb/HLvdJxfg+ev8QD5Pg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tVpDvwAAANsAAAAPAAAAAAAAAAAAAAAAAJgCAABkcnMvZG93bnJl&#10;di54bWxQSwUGAAAAAAQABAD1AAAAhAMAAAAA&#10;" fillcolor="#7f7f7f" stroked="f">
                  <v:fill opacity="58853f"/>
                  <v:textbox>
                    <w:txbxContent>
                      <w:p w:rsidR="00D03226" w:rsidRDefault="00D03226" w:rsidP="00D03226"/>
                    </w:txbxContent>
                  </v:textbox>
                </v:shape>
              </v:group>
            </w:pict>
          </mc:Fallback>
        </mc:AlternateContent>
      </w:r>
    </w:p>
    <w:p w:rsidR="00D03226" w:rsidRDefault="00D03226" w:rsidP="00D03226">
      <w:pPr>
        <w:rPr>
          <w:color w:val="A6A6A6" w:themeColor="background1" w:themeShade="A6"/>
          <w:sz w:val="68"/>
          <w:szCs w:val="68"/>
        </w:rPr>
      </w:pPr>
    </w:p>
    <w:p w:rsidR="00A36EAE" w:rsidRDefault="00A36EAE" w:rsidP="00D03226">
      <w:pPr>
        <w:jc w:val="center"/>
        <w:rPr>
          <w:color w:val="A6A6A6" w:themeColor="background1" w:themeShade="A6"/>
          <w:sz w:val="68"/>
          <w:szCs w:val="68"/>
        </w:rPr>
      </w:pPr>
      <w:r>
        <w:rPr>
          <w:color w:val="A6A6A6" w:themeColor="background1" w:themeShade="A6"/>
          <w:sz w:val="68"/>
          <w:szCs w:val="68"/>
        </w:rPr>
        <w:t xml:space="preserve">ATEX </w:t>
      </w:r>
    </w:p>
    <w:p w:rsidR="00D03226" w:rsidRPr="0091359E" w:rsidRDefault="00A36EAE" w:rsidP="00D03226">
      <w:pPr>
        <w:jc w:val="center"/>
      </w:pPr>
      <w:r>
        <w:rPr>
          <w:color w:val="A6A6A6" w:themeColor="background1" w:themeShade="A6"/>
          <w:sz w:val="68"/>
          <w:szCs w:val="68"/>
        </w:rPr>
        <w:t xml:space="preserve">Spreadsheet Log Method Statement </w:t>
      </w:r>
    </w:p>
    <w:p w:rsidR="00D03226" w:rsidRDefault="00D03226" w:rsidP="00D03226">
      <w:pPr>
        <w:jc w:val="center"/>
        <w:rPr>
          <w:color w:val="A6A6A6" w:themeColor="background1" w:themeShade="A6"/>
          <w:sz w:val="68"/>
          <w:szCs w:val="68"/>
        </w:rPr>
      </w:pPr>
      <w:r>
        <w:rPr>
          <w:color w:val="A6A6A6" w:themeColor="background1" w:themeShade="A6"/>
          <w:sz w:val="68"/>
          <w:szCs w:val="68"/>
        </w:rPr>
        <w:t>TR02</w:t>
      </w:r>
      <w:r w:rsidR="00A36EAE">
        <w:rPr>
          <w:color w:val="A6A6A6" w:themeColor="background1" w:themeShade="A6"/>
          <w:sz w:val="68"/>
          <w:szCs w:val="68"/>
        </w:rPr>
        <w:t>8</w:t>
      </w:r>
      <w:r>
        <w:rPr>
          <w:color w:val="A6A6A6" w:themeColor="background1" w:themeShade="A6"/>
          <w:sz w:val="68"/>
          <w:szCs w:val="68"/>
        </w:rPr>
        <w:t xml:space="preserve"> Issue 01</w:t>
      </w:r>
    </w:p>
    <w:p w:rsidR="00D03226" w:rsidRPr="0091359E" w:rsidRDefault="00D03226" w:rsidP="00D03226"/>
    <w:p w:rsidR="00D03226" w:rsidRPr="0091359E" w:rsidRDefault="00D03226" w:rsidP="00D03226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263358AA" wp14:editId="1ADD2C48">
            <wp:simplePos x="0" y="0"/>
            <wp:positionH relativeFrom="column">
              <wp:posOffset>395184</wp:posOffset>
            </wp:positionH>
            <wp:positionV relativeFrom="paragraph">
              <wp:posOffset>38326</wp:posOffset>
            </wp:positionV>
            <wp:extent cx="4690110" cy="4387850"/>
            <wp:effectExtent l="0" t="0" r="0" b="0"/>
            <wp:wrapNone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11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3226" w:rsidRPr="0091359E" w:rsidRDefault="00D03226" w:rsidP="00D03226"/>
    <w:p w:rsidR="00D03226" w:rsidRPr="0091359E" w:rsidRDefault="00D03226" w:rsidP="00D03226"/>
    <w:p w:rsidR="00D03226" w:rsidRPr="0091359E" w:rsidRDefault="00D03226" w:rsidP="00D03226"/>
    <w:p w:rsidR="00D03226" w:rsidRPr="0091359E" w:rsidRDefault="00D03226" w:rsidP="00D03226"/>
    <w:p w:rsidR="00D03226" w:rsidRPr="0091359E" w:rsidRDefault="00D03226" w:rsidP="00D03226"/>
    <w:p w:rsidR="00D03226" w:rsidRPr="0091359E" w:rsidRDefault="00D03226" w:rsidP="00D03226"/>
    <w:p w:rsidR="00D03226" w:rsidRPr="0091359E" w:rsidRDefault="00D03226" w:rsidP="00D03226"/>
    <w:p w:rsidR="00D03226" w:rsidRPr="0091359E" w:rsidRDefault="00D03226" w:rsidP="00D03226"/>
    <w:p w:rsidR="00D03226" w:rsidRPr="0091359E" w:rsidRDefault="00D03226" w:rsidP="00D03226"/>
    <w:p w:rsidR="00D03226" w:rsidRPr="0091359E" w:rsidRDefault="00D03226" w:rsidP="00D03226"/>
    <w:p w:rsidR="00D03226" w:rsidRPr="0091359E" w:rsidRDefault="00D03226" w:rsidP="00D03226"/>
    <w:p w:rsidR="00D03226" w:rsidRPr="0091359E" w:rsidRDefault="00D03226" w:rsidP="00D03226"/>
    <w:p w:rsidR="00D03226" w:rsidRPr="0091359E" w:rsidRDefault="00D03226" w:rsidP="00D03226"/>
    <w:p w:rsidR="00D03226" w:rsidRPr="0091359E" w:rsidRDefault="00D03226" w:rsidP="00D03226"/>
    <w:p w:rsidR="00D03226" w:rsidRPr="0091359E" w:rsidRDefault="00D03226" w:rsidP="00D03226"/>
    <w:p w:rsidR="00D03226" w:rsidRPr="0091359E" w:rsidRDefault="00D03226" w:rsidP="00D03226"/>
    <w:tbl>
      <w:tblPr>
        <w:tblStyle w:val="TableGrid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47"/>
        <w:gridCol w:w="3422"/>
        <w:gridCol w:w="1657"/>
        <w:gridCol w:w="1920"/>
        <w:gridCol w:w="1050"/>
      </w:tblGrid>
      <w:tr w:rsidR="00D03226" w:rsidTr="00903348">
        <w:trPr>
          <w:trHeight w:val="340"/>
        </w:trPr>
        <w:tc>
          <w:tcPr>
            <w:tcW w:w="8996" w:type="dxa"/>
            <w:gridSpan w:val="5"/>
            <w:shd w:val="clear" w:color="auto" w:fill="D9D9D9" w:themeFill="background1" w:themeFillShade="D9"/>
            <w:vAlign w:val="center"/>
          </w:tcPr>
          <w:p w:rsidR="00D03226" w:rsidRPr="00F132F3" w:rsidRDefault="00D03226" w:rsidP="00903348">
            <w:pPr>
              <w:pStyle w:val="NoSpacing"/>
              <w:jc w:val="center"/>
              <w:rPr>
                <w:b/>
              </w:rPr>
            </w:pPr>
            <w:r w:rsidRPr="00F132F3">
              <w:rPr>
                <w:b/>
              </w:rPr>
              <w:t>Revision History</w:t>
            </w:r>
          </w:p>
        </w:tc>
      </w:tr>
      <w:tr w:rsidR="00D03226" w:rsidTr="00903348">
        <w:trPr>
          <w:trHeight w:val="340"/>
        </w:trPr>
        <w:tc>
          <w:tcPr>
            <w:tcW w:w="947" w:type="dxa"/>
            <w:shd w:val="clear" w:color="auto" w:fill="D9D9D9" w:themeFill="background1" w:themeFillShade="D9"/>
            <w:vAlign w:val="center"/>
          </w:tcPr>
          <w:p w:rsidR="00D03226" w:rsidRPr="00F132F3" w:rsidRDefault="00D03226" w:rsidP="00903348">
            <w:pPr>
              <w:pStyle w:val="NoSpacing"/>
              <w:rPr>
                <w:b/>
              </w:rPr>
            </w:pPr>
            <w:r w:rsidRPr="00F132F3">
              <w:rPr>
                <w:b/>
              </w:rPr>
              <w:t>Issue</w:t>
            </w:r>
          </w:p>
        </w:tc>
        <w:tc>
          <w:tcPr>
            <w:tcW w:w="3422" w:type="dxa"/>
            <w:shd w:val="clear" w:color="auto" w:fill="D9D9D9" w:themeFill="background1" w:themeFillShade="D9"/>
            <w:vAlign w:val="center"/>
          </w:tcPr>
          <w:p w:rsidR="00D03226" w:rsidRPr="00F132F3" w:rsidRDefault="00D03226" w:rsidP="00903348">
            <w:pPr>
              <w:pStyle w:val="NoSpacing"/>
              <w:rPr>
                <w:b/>
              </w:rPr>
            </w:pPr>
            <w:r w:rsidRPr="00F132F3">
              <w:rPr>
                <w:b/>
              </w:rPr>
              <w:t>Description</w:t>
            </w:r>
          </w:p>
        </w:tc>
        <w:tc>
          <w:tcPr>
            <w:tcW w:w="1657" w:type="dxa"/>
            <w:shd w:val="clear" w:color="auto" w:fill="D9D9D9" w:themeFill="background1" w:themeFillShade="D9"/>
            <w:vAlign w:val="center"/>
          </w:tcPr>
          <w:p w:rsidR="00D03226" w:rsidRPr="00F132F3" w:rsidRDefault="00D03226" w:rsidP="00903348">
            <w:pPr>
              <w:pStyle w:val="NoSpacing"/>
              <w:rPr>
                <w:b/>
              </w:rPr>
            </w:pPr>
            <w:r w:rsidRPr="00F132F3">
              <w:rPr>
                <w:b/>
              </w:rPr>
              <w:t>Written</w:t>
            </w:r>
          </w:p>
        </w:tc>
        <w:tc>
          <w:tcPr>
            <w:tcW w:w="1920" w:type="dxa"/>
            <w:shd w:val="clear" w:color="auto" w:fill="D9D9D9" w:themeFill="background1" w:themeFillShade="D9"/>
            <w:vAlign w:val="center"/>
          </w:tcPr>
          <w:p w:rsidR="00D03226" w:rsidRPr="00F132F3" w:rsidRDefault="00D03226" w:rsidP="00903348">
            <w:pPr>
              <w:pStyle w:val="NoSpacing"/>
              <w:rPr>
                <w:b/>
              </w:rPr>
            </w:pPr>
            <w:r w:rsidRPr="00F132F3">
              <w:rPr>
                <w:b/>
              </w:rPr>
              <w:t>Approved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:rsidR="00D03226" w:rsidRPr="00F132F3" w:rsidRDefault="00D03226" w:rsidP="00903348">
            <w:pPr>
              <w:pStyle w:val="NoSpacing"/>
              <w:rPr>
                <w:b/>
              </w:rPr>
            </w:pPr>
            <w:r w:rsidRPr="00F132F3">
              <w:rPr>
                <w:b/>
              </w:rPr>
              <w:t>Date</w:t>
            </w:r>
          </w:p>
        </w:tc>
      </w:tr>
      <w:tr w:rsidR="00D03226" w:rsidTr="00903348">
        <w:trPr>
          <w:trHeight w:val="340"/>
        </w:trPr>
        <w:tc>
          <w:tcPr>
            <w:tcW w:w="947" w:type="dxa"/>
            <w:vAlign w:val="center"/>
          </w:tcPr>
          <w:p w:rsidR="00D03226" w:rsidRDefault="00D03226" w:rsidP="00903348">
            <w:pPr>
              <w:pStyle w:val="NoSpacing"/>
            </w:pPr>
            <w:r>
              <w:t>01</w:t>
            </w:r>
          </w:p>
        </w:tc>
        <w:tc>
          <w:tcPr>
            <w:tcW w:w="3422" w:type="dxa"/>
            <w:vAlign w:val="center"/>
          </w:tcPr>
          <w:p w:rsidR="00D03226" w:rsidRPr="00394124" w:rsidRDefault="00D03226" w:rsidP="00903348">
            <w:pPr>
              <w:pStyle w:val="NoSpacing"/>
            </w:pPr>
            <w:r>
              <w:t>First Issue</w:t>
            </w:r>
          </w:p>
        </w:tc>
        <w:tc>
          <w:tcPr>
            <w:tcW w:w="1657" w:type="dxa"/>
            <w:vAlign w:val="center"/>
          </w:tcPr>
          <w:p w:rsidR="00D03226" w:rsidRPr="00394124" w:rsidRDefault="00D03226" w:rsidP="00903348">
            <w:pPr>
              <w:pStyle w:val="NoSpacing"/>
            </w:pPr>
            <w:r>
              <w:t>Ajay Joseph</w:t>
            </w:r>
          </w:p>
        </w:tc>
        <w:tc>
          <w:tcPr>
            <w:tcW w:w="1920" w:type="dxa"/>
            <w:vAlign w:val="center"/>
          </w:tcPr>
          <w:p w:rsidR="00D03226" w:rsidRPr="00394124" w:rsidRDefault="00D03226" w:rsidP="00903348">
            <w:pPr>
              <w:pStyle w:val="NoSpacing"/>
            </w:pPr>
          </w:p>
        </w:tc>
        <w:tc>
          <w:tcPr>
            <w:tcW w:w="1050" w:type="dxa"/>
            <w:vAlign w:val="center"/>
          </w:tcPr>
          <w:p w:rsidR="00D03226" w:rsidRPr="00394124" w:rsidRDefault="00A36EAE" w:rsidP="00903348">
            <w:pPr>
              <w:pStyle w:val="NoSpacing"/>
            </w:pPr>
            <w:r>
              <w:t>28</w:t>
            </w:r>
            <w:r w:rsidR="00D03226">
              <w:t>/10/20</w:t>
            </w:r>
          </w:p>
        </w:tc>
      </w:tr>
      <w:tr w:rsidR="00D03226" w:rsidTr="00903348">
        <w:trPr>
          <w:trHeight w:val="340"/>
        </w:trPr>
        <w:tc>
          <w:tcPr>
            <w:tcW w:w="947" w:type="dxa"/>
            <w:vAlign w:val="center"/>
          </w:tcPr>
          <w:p w:rsidR="00D03226" w:rsidRDefault="00D03226" w:rsidP="00903348">
            <w:pPr>
              <w:pStyle w:val="NoSpacing"/>
            </w:pPr>
          </w:p>
        </w:tc>
        <w:tc>
          <w:tcPr>
            <w:tcW w:w="3422" w:type="dxa"/>
            <w:vAlign w:val="center"/>
          </w:tcPr>
          <w:p w:rsidR="00D03226" w:rsidRPr="00394124" w:rsidRDefault="00D03226" w:rsidP="00903348">
            <w:pPr>
              <w:pStyle w:val="NoSpacing"/>
            </w:pPr>
          </w:p>
        </w:tc>
        <w:tc>
          <w:tcPr>
            <w:tcW w:w="1657" w:type="dxa"/>
            <w:vAlign w:val="center"/>
          </w:tcPr>
          <w:p w:rsidR="00D03226" w:rsidRPr="00394124" w:rsidRDefault="00D03226" w:rsidP="00903348">
            <w:pPr>
              <w:pStyle w:val="NoSpacing"/>
            </w:pPr>
          </w:p>
        </w:tc>
        <w:tc>
          <w:tcPr>
            <w:tcW w:w="1920" w:type="dxa"/>
            <w:vAlign w:val="center"/>
          </w:tcPr>
          <w:p w:rsidR="00D03226" w:rsidRPr="00394124" w:rsidRDefault="00D03226" w:rsidP="00903348">
            <w:pPr>
              <w:pStyle w:val="NoSpacing"/>
            </w:pPr>
          </w:p>
        </w:tc>
        <w:tc>
          <w:tcPr>
            <w:tcW w:w="1050" w:type="dxa"/>
            <w:vAlign w:val="center"/>
          </w:tcPr>
          <w:p w:rsidR="00D03226" w:rsidRPr="00394124" w:rsidRDefault="00D03226" w:rsidP="00903348">
            <w:pPr>
              <w:pStyle w:val="NoSpacing"/>
            </w:pPr>
          </w:p>
        </w:tc>
      </w:tr>
      <w:tr w:rsidR="00D03226" w:rsidTr="00903348">
        <w:trPr>
          <w:trHeight w:val="340"/>
        </w:trPr>
        <w:tc>
          <w:tcPr>
            <w:tcW w:w="947" w:type="dxa"/>
            <w:vAlign w:val="center"/>
          </w:tcPr>
          <w:p w:rsidR="00D03226" w:rsidRDefault="00D03226" w:rsidP="00903348">
            <w:pPr>
              <w:pStyle w:val="NoSpacing"/>
            </w:pPr>
          </w:p>
        </w:tc>
        <w:tc>
          <w:tcPr>
            <w:tcW w:w="3422" w:type="dxa"/>
            <w:vAlign w:val="center"/>
          </w:tcPr>
          <w:p w:rsidR="00D03226" w:rsidRPr="00394124" w:rsidRDefault="00D03226" w:rsidP="00903348">
            <w:pPr>
              <w:pStyle w:val="NoSpacing"/>
            </w:pPr>
          </w:p>
        </w:tc>
        <w:tc>
          <w:tcPr>
            <w:tcW w:w="1657" w:type="dxa"/>
            <w:vAlign w:val="center"/>
          </w:tcPr>
          <w:p w:rsidR="00D03226" w:rsidRPr="00394124" w:rsidRDefault="00D03226" w:rsidP="00903348">
            <w:pPr>
              <w:pStyle w:val="NoSpacing"/>
            </w:pPr>
          </w:p>
        </w:tc>
        <w:tc>
          <w:tcPr>
            <w:tcW w:w="1920" w:type="dxa"/>
            <w:vAlign w:val="center"/>
          </w:tcPr>
          <w:p w:rsidR="00D03226" w:rsidRPr="00394124" w:rsidRDefault="00D03226" w:rsidP="00903348">
            <w:pPr>
              <w:pStyle w:val="NoSpacing"/>
            </w:pPr>
          </w:p>
        </w:tc>
        <w:tc>
          <w:tcPr>
            <w:tcW w:w="1050" w:type="dxa"/>
            <w:vAlign w:val="center"/>
          </w:tcPr>
          <w:p w:rsidR="00D03226" w:rsidRPr="00394124" w:rsidRDefault="00D03226" w:rsidP="00903348">
            <w:pPr>
              <w:pStyle w:val="NoSpacing"/>
            </w:pPr>
          </w:p>
        </w:tc>
      </w:tr>
    </w:tbl>
    <w:p w:rsidR="00D03226" w:rsidRDefault="00D03226" w:rsidP="00D03226">
      <w:pPr>
        <w:pStyle w:val="NoSpacing"/>
      </w:pPr>
    </w:p>
    <w:p w:rsidR="00D03226" w:rsidRPr="00AB7995" w:rsidRDefault="00D03226" w:rsidP="00D03226">
      <w:pPr>
        <w:pStyle w:val="NoSpacing"/>
      </w:pPr>
    </w:p>
    <w:p w:rsidR="00D03226" w:rsidRPr="00BA1931" w:rsidRDefault="00D03226" w:rsidP="00D03226">
      <w:pPr>
        <w:rPr>
          <w:b/>
          <w:i/>
          <w:szCs w:val="56"/>
        </w:rPr>
      </w:pPr>
      <w:r w:rsidRPr="00BA1931">
        <w:rPr>
          <w:b/>
          <w:i/>
          <w:szCs w:val="56"/>
        </w:rPr>
        <w:t xml:space="preserve">This document is the property of </w:t>
      </w:r>
      <w:r>
        <w:rPr>
          <w:b/>
          <w:i/>
          <w:szCs w:val="56"/>
        </w:rPr>
        <w:t>PSC</w:t>
      </w:r>
      <w:r w:rsidRPr="00BA1931">
        <w:rPr>
          <w:b/>
          <w:i/>
          <w:szCs w:val="56"/>
        </w:rPr>
        <w:t xml:space="preserve"> </w:t>
      </w:r>
      <w:proofErr w:type="spellStart"/>
      <w:r w:rsidRPr="00BA1931">
        <w:rPr>
          <w:b/>
          <w:i/>
          <w:szCs w:val="56"/>
        </w:rPr>
        <w:t>Vodec</w:t>
      </w:r>
      <w:proofErr w:type="spellEnd"/>
      <w:r w:rsidRPr="00BA1931">
        <w:rPr>
          <w:b/>
          <w:i/>
          <w:szCs w:val="56"/>
        </w:rPr>
        <w:t xml:space="preserve"> Ltd and contains information which is strictly confidential and commercially sensitive. Disclosure of the information in this document to unauthorised third-parties is strictly forbidden.</w:t>
      </w:r>
    </w:p>
    <w:p w:rsidR="00D03226" w:rsidRDefault="00D0322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20DA1" w:rsidRDefault="001A16F6">
      <w:r>
        <w:lastRenderedPageBreak/>
        <w:t xml:space="preserve">   </w:t>
      </w:r>
    </w:p>
    <w:p w:rsidR="00E42498" w:rsidRDefault="00E42498" w:rsidP="00051786">
      <w:pPr>
        <w:pStyle w:val="Heading1"/>
      </w:pPr>
      <w:r>
        <w:t xml:space="preserve">Introduction </w:t>
      </w:r>
    </w:p>
    <w:p w:rsidR="00E42498" w:rsidRDefault="00F072BE">
      <w:r>
        <w:t>This method statement gives instruction regarding</w:t>
      </w:r>
      <w:r w:rsidR="00843E54">
        <w:t xml:space="preserve"> </w:t>
      </w:r>
      <w:r w:rsidR="0087266C">
        <w:t>VBA application</w:t>
      </w:r>
      <w:r>
        <w:t xml:space="preserve"> change </w:t>
      </w:r>
      <w:r w:rsidR="00843E54">
        <w:t>control</w:t>
      </w:r>
      <w:r>
        <w:t xml:space="preserve">. This guide </w:t>
      </w:r>
      <w:r w:rsidRPr="00F072BE">
        <w:t>provides a discipline for</w:t>
      </w:r>
      <w:r>
        <w:t xml:space="preserve"> </w:t>
      </w:r>
      <w:r w:rsidRPr="00F072BE">
        <w:t>planning</w:t>
      </w:r>
      <w:r>
        <w:t xml:space="preserve"> </w:t>
      </w:r>
      <w:r w:rsidRPr="00F072BE">
        <w:t>and</w:t>
      </w:r>
      <w:r>
        <w:t xml:space="preserve"> </w:t>
      </w:r>
      <w:r w:rsidRPr="00F072BE">
        <w:t>implementing</w:t>
      </w:r>
      <w:r>
        <w:t xml:space="preserve"> </w:t>
      </w:r>
      <w:r w:rsidRPr="00F072BE">
        <w:t>change</w:t>
      </w:r>
      <w:r>
        <w:t xml:space="preserve"> </w:t>
      </w:r>
      <w:r w:rsidRPr="00F072BE">
        <w:t>control</w:t>
      </w:r>
      <w:r>
        <w:t xml:space="preserve"> </w:t>
      </w:r>
      <w:r w:rsidRPr="00F072BE">
        <w:t>throughout</w:t>
      </w:r>
      <w:r>
        <w:t xml:space="preserve"> the s</w:t>
      </w:r>
      <w:r w:rsidRPr="00F072BE">
        <w:t>oftware</w:t>
      </w:r>
      <w:r>
        <w:t xml:space="preserve"> </w:t>
      </w:r>
      <w:r w:rsidR="0010150C">
        <w:t>l</w:t>
      </w:r>
      <w:r w:rsidRPr="00F072BE">
        <w:t>ifecycle.</w:t>
      </w:r>
      <w:r w:rsidR="00285585" w:rsidRPr="00285585">
        <w:t xml:space="preserve"> </w:t>
      </w:r>
      <w:r w:rsidR="00285585">
        <w:t>Also, to identify issues that might occur when planning to implement a change in VBA traceability log.</w:t>
      </w:r>
    </w:p>
    <w:p w:rsidR="00F27524" w:rsidRDefault="00056AF0" w:rsidP="00F27524">
      <w:r>
        <w:rPr>
          <w:noProof/>
          <w:lang w:eastAsia="en-GB"/>
        </w:rPr>
        <w:t xml:space="preserve"> </w:t>
      </w:r>
      <w:r w:rsidR="00F27524">
        <w:rPr>
          <w:noProof/>
          <w:lang w:eastAsia="en-GB"/>
        </w:rPr>
        <w:drawing>
          <wp:inline distT="0" distB="0" distL="0" distR="0" wp14:anchorId="65436041" wp14:editId="64D087DC">
            <wp:extent cx="6045200" cy="6540500"/>
            <wp:effectExtent l="0" t="0" r="0" b="1270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B7537" w:rsidRDefault="00290C14" w:rsidP="00290C14">
      <w:pPr>
        <w:pStyle w:val="Heading2"/>
      </w:pPr>
      <w:r>
        <w:lastRenderedPageBreak/>
        <w:t>Methodology</w:t>
      </w:r>
    </w:p>
    <w:p w:rsidR="00290C14" w:rsidRDefault="00290C14" w:rsidP="004F5E1F">
      <w:pPr>
        <w:pStyle w:val="Heading3"/>
      </w:pPr>
      <w:r>
        <w:t>Software change request</w:t>
      </w:r>
    </w:p>
    <w:p w:rsidR="004F5E1F" w:rsidRDefault="004F5E1F" w:rsidP="004F5E1F">
      <w:r>
        <w:t xml:space="preserve">This has to be </w:t>
      </w:r>
      <w:r w:rsidR="008A5A7F">
        <w:t>logged i</w:t>
      </w:r>
      <w:r>
        <w:t xml:space="preserve">n </w:t>
      </w:r>
      <w:r w:rsidR="008A5A7F">
        <w:t>“</w:t>
      </w:r>
      <w:r w:rsidRPr="008A5A7F">
        <w:rPr>
          <w:i/>
        </w:rPr>
        <w:t>Automation</w:t>
      </w:r>
      <w:r w:rsidR="008A5A7F">
        <w:t>”</w:t>
      </w:r>
      <w:r>
        <w:t xml:space="preserve"> sheet in ATEX log spreadsheet. It should include date and description of what changes has to be made. </w:t>
      </w:r>
    </w:p>
    <w:p w:rsidR="004F5E1F" w:rsidRPr="004F5E1F" w:rsidRDefault="00F74549" w:rsidP="004F5E1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58827A" wp14:editId="12925CD6">
                <wp:simplePos x="0" y="0"/>
                <wp:positionH relativeFrom="column">
                  <wp:posOffset>-82550</wp:posOffset>
                </wp:positionH>
                <wp:positionV relativeFrom="paragraph">
                  <wp:posOffset>2569210</wp:posOffset>
                </wp:positionV>
                <wp:extent cx="2089150" cy="635"/>
                <wp:effectExtent l="0" t="0" r="0" b="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74549" w:rsidRPr="000A2A33" w:rsidRDefault="00F74549" w:rsidP="00F7454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0603A3">
                              <w:rPr>
                                <w:noProof/>
                              </w:rPr>
                              <w:fldChar w:fldCharType="begin"/>
                            </w:r>
                            <w:r w:rsidR="000603A3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0603A3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0603A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Accessing automation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8827A" id="Text Box 17" o:spid="_x0000_s1029" type="#_x0000_t202" style="position:absolute;margin-left:-6.5pt;margin-top:202.3pt;width:164.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" stroked="f">
                <v:textbox style="mso-fit-shape-to-text:t" inset="0,0,0,0">
                  <w:txbxContent>
                    <w:p w:rsidR="00F74549" w:rsidRPr="000A2A33" w:rsidRDefault="00F74549" w:rsidP="00F7454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0603A3">
                        <w:rPr>
                          <w:noProof/>
                        </w:rPr>
                        <w:fldChar w:fldCharType="begin"/>
                      </w:r>
                      <w:r w:rsidR="000603A3">
                        <w:rPr>
                          <w:noProof/>
                        </w:rPr>
                        <w:instrText xml:space="preserve"> SEQ Figure \* ARABIC </w:instrText>
                      </w:r>
                      <w:r w:rsidR="000603A3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0603A3">
                        <w:rPr>
                          <w:noProof/>
                        </w:rPr>
                        <w:fldChar w:fldCharType="end"/>
                      </w:r>
                      <w:r>
                        <w:t xml:space="preserve"> - Accessing automation sheet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41514">
        <w:t>To access “Automation” sheet right click on any of the sheets/tab at</w:t>
      </w:r>
      <w:r w:rsidR="00BA63E6">
        <w:t xml:space="preserve"> the bottom of the spreadsheet and select Unhide. A pop up window will appear with options to unhide the appropriate sheet. </w:t>
      </w:r>
    </w:p>
    <w:p w:rsidR="00BA63E6" w:rsidRPr="00BA63E6" w:rsidDel="003F49BA" w:rsidRDefault="003F49BA" w:rsidP="00F74549">
      <w:pPr>
        <w:pStyle w:val="Caption"/>
        <w:rPr>
          <w:del w:id="0" w:author="Ajay Joseph" w:date="2020-11-24T08:17:00Z"/>
        </w:rPr>
      </w:pPr>
      <w:ins w:id="1" w:author="Ajay Joseph" w:date="2020-11-24T08:17:00Z">
        <w:r>
          <w:rPr>
            <w:noProof/>
            <w:lang w:eastAsia="en-GB"/>
          </w:rPr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-85060</wp:posOffset>
              </wp:positionH>
              <wp:positionV relativeFrom="paragraph">
                <wp:posOffset>297313</wp:posOffset>
              </wp:positionV>
              <wp:extent cx="2089150" cy="1733107"/>
              <wp:effectExtent l="0" t="0" r="6350" b="635"/>
              <wp:wrapNone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Picture 11"/>
                      <pic:cNvPicPr>
                        <a:picLocks noChangeAspect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89150" cy="173310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  <w:del w:id="2" w:author="Ajay Joseph" w:date="2020-11-24T08:17:00Z">
        <w:r w:rsidR="00455426" w:rsidDel="003F49BA"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-85060</wp:posOffset>
                  </wp:positionH>
                  <wp:positionV relativeFrom="paragraph">
                    <wp:posOffset>297313</wp:posOffset>
                  </wp:positionV>
                  <wp:extent cx="5880100" cy="1733107"/>
                  <wp:effectExtent l="0" t="0" r="6350" b="635"/>
                  <wp:wrapNone/>
                  <wp:docPr id="1" name="Group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2089150" cy="1733107"/>
                            <a:chOff x="0" y="185108"/>
                            <a:chExt cx="2089150" cy="1733665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89150" cy="1733107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120CE143" id="Group 1" o:spid="_x0000_s1026" style="position:absolute;margin-left:-6.7pt;margin-top:23.4pt;width:463pt;height:136.45pt;z-index:251665408;mso-height-relative:margin" coordorigin=",1851" coordsize="20891,17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7" type="#_x0000_t75" style="position:absolute;width:20891;height:173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vg55/DAAAA2gAAAA8AAABkcnMvZG93bnJldi54bWxEj0FrwkAUhO+C/2F5Qm+6UWgrqZsggrYV&#10;eojWnh/Z12Qx+zZk1yT9991CweMwM98wm3y0jeip88axguUiAUFcOm24UvB53s/XIHxA1tg4JgU/&#10;5CHPppMNptoNXFB/CpWIEPYpKqhDaFMpfVmTRb9wLXH0vl1nMUTZVVJ3OES4beQqSZ6kRcNxocaW&#10;djWV19PNKuiPz8XlMOyLj8f345B8SXN5dUaph9m4fQERaAz38H/7TStYwd+VeANk9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+Dnn8MAAADaAAAADwAAAAAAAAAAAAAAAACf&#10;AgAAZHJzL2Rvd25yZXYueG1sUEsFBgAAAAAEAAQA9wAAAI8DAAAAAA==&#10;">
                    <v:imagedata r:id="rId15" o:title=""/>
                    <v:path arrowok="t"/>
                  </v:shape>
                </v:group>
              </w:pict>
            </mc:Fallback>
          </mc:AlternateContent>
        </w:r>
        <w:r w:rsidR="00F74549" w:rsidDel="003F49BA"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0402852B" wp14:editId="6FBB7485">
                  <wp:simplePos x="0" y="0"/>
                  <wp:positionH relativeFrom="column">
                    <wp:posOffset>2123440</wp:posOffset>
                  </wp:positionH>
                  <wp:positionV relativeFrom="paragraph">
                    <wp:posOffset>1626870</wp:posOffset>
                  </wp:positionV>
                  <wp:extent cx="3676650" cy="635"/>
                  <wp:effectExtent l="0" t="0" r="0" b="0"/>
                  <wp:wrapSquare wrapText="bothSides"/>
                  <wp:docPr id="18" name="Text Box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676650" cy="6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F74549" w:rsidRPr="0005363E" w:rsidRDefault="00F74549" w:rsidP="00F74549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 w:rsidR="000603A3">
                                <w:rPr>
                                  <w:noProof/>
                                </w:rPr>
                                <w:fldChar w:fldCharType="begin"/>
                              </w:r>
                              <w:r w:rsidR="000603A3">
                                <w:rPr>
                                  <w:noProof/>
                                </w:rPr>
                                <w:instrText xml:space="preserve"> SEQ Figure \* ARABIC </w:instrText>
                              </w:r>
                              <w:r w:rsidR="000603A3"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 w:rsidR="000603A3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</w:t>
                              </w:r>
                              <w:r w:rsidR="000B09AD">
                                <w:t xml:space="preserve">– </w:t>
                              </w:r>
                              <w:r w:rsidR="00F423C7">
                                <w:t>E.g.</w:t>
                              </w:r>
                              <w:r>
                                <w:t xml:space="preserve"> Logging data to automation sheet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0402852B" id="Text Box 18" o:spid="_x0000_s1030" type="#_x0000_t202" style="position:absolute;margin-left:167.2pt;margin-top:128.1pt;width:289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" stroked="f">
                  <v:textbox style="mso-fit-shape-to-text:t" inset="0,0,0,0">
                    <w:txbxContent>
                      <w:p w:rsidR="00F74549" w:rsidRPr="0005363E" w:rsidRDefault="00F74549" w:rsidP="00F74549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 w:rsidR="000603A3">
                          <w:rPr>
                            <w:noProof/>
                          </w:rPr>
                          <w:fldChar w:fldCharType="begin"/>
                        </w:r>
                        <w:r w:rsidR="000603A3">
                          <w:rPr>
                            <w:noProof/>
                          </w:rPr>
                          <w:instrText xml:space="preserve"> SEQ Figure \* ARABIC </w:instrText>
                        </w:r>
                        <w:r w:rsidR="000603A3"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 w:rsidR="000603A3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</w:t>
                        </w:r>
                        <w:r w:rsidR="000B09AD">
                          <w:t xml:space="preserve">– </w:t>
                        </w:r>
                        <w:r w:rsidR="00F423C7">
                          <w:t>E.g.</w:t>
                        </w:r>
                        <w:r>
                          <w:t xml:space="preserve"> Logging data to automation sheet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</w:del>
    </w:p>
    <w:p w:rsidR="00F74549" w:rsidDel="003F49BA" w:rsidRDefault="00F74549" w:rsidP="003F49BA">
      <w:pPr>
        <w:pStyle w:val="Caption"/>
        <w:rPr>
          <w:del w:id="3" w:author="Ajay Joseph" w:date="2020-11-24T08:18:00Z"/>
        </w:rPr>
        <w:pPrChange w:id="4" w:author="Ajay Joseph" w:date="2020-11-24T08:17:00Z">
          <w:pPr/>
        </w:pPrChange>
      </w:pPr>
    </w:p>
    <w:p w:rsidR="00F74549" w:rsidDel="003F49BA" w:rsidRDefault="00F74549" w:rsidP="00F74549">
      <w:pPr>
        <w:rPr>
          <w:del w:id="5" w:author="Ajay Joseph" w:date="2020-11-24T08:18:00Z"/>
        </w:rPr>
      </w:pPr>
    </w:p>
    <w:p w:rsidR="00F74549" w:rsidDel="003F49BA" w:rsidRDefault="00F74549" w:rsidP="00F74549">
      <w:pPr>
        <w:rPr>
          <w:del w:id="6" w:author="Ajay Joseph" w:date="2020-11-24T08:18:00Z"/>
        </w:rPr>
      </w:pPr>
    </w:p>
    <w:p w:rsidR="00F74549" w:rsidDel="003F49BA" w:rsidRDefault="00F74549" w:rsidP="00F74549">
      <w:pPr>
        <w:rPr>
          <w:del w:id="7" w:author="Ajay Joseph" w:date="2020-11-24T08:18:00Z"/>
        </w:rPr>
      </w:pPr>
    </w:p>
    <w:p w:rsidR="00F74549" w:rsidRPr="00F74549" w:rsidDel="003F49BA" w:rsidRDefault="00F74549" w:rsidP="00F74549">
      <w:pPr>
        <w:rPr>
          <w:del w:id="8" w:author="Ajay Joseph" w:date="2020-11-24T08:18:00Z"/>
        </w:rPr>
      </w:pPr>
    </w:p>
    <w:p w:rsidR="00F74549" w:rsidRPr="00F74549" w:rsidRDefault="00F74549" w:rsidP="00F74549"/>
    <w:p w:rsidR="00AA2881" w:rsidRDefault="00AA2881" w:rsidP="00AA2881">
      <w:pPr>
        <w:rPr>
          <w:ins w:id="9" w:author="Ajay Joseph" w:date="2020-11-23T15:35:00Z"/>
        </w:rPr>
        <w:pPrChange w:id="10" w:author="Ajay Joseph" w:date="2020-11-23T15:36:00Z">
          <w:pPr>
            <w:pStyle w:val="Heading3"/>
          </w:pPr>
        </w:pPrChange>
      </w:pPr>
      <w:ins w:id="11" w:author="Ajay Joseph" w:date="2020-11-23T15:36:00Z">
        <w:r w:rsidRPr="00AA2881">
          <w:rPr>
            <w:noProof/>
            <w:lang w:eastAsia="en-GB"/>
          </w:rPr>
          <w:drawing>
            <wp:inline distT="0" distB="0" distL="0" distR="0">
              <wp:extent cx="5731510" cy="3266356"/>
              <wp:effectExtent l="0" t="0" r="2540" b="0"/>
              <wp:docPr id="5" name="Picture 5" descr="C:\Users\Ajoseph\Documents\ShareX\Screenshots\2020-11\OmlFWLzmD5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C:\Users\Ajoseph\Documents\ShareX\Screenshots\2020-11\OmlFWLzmD5.png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31510" cy="32663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bookmarkStart w:id="12" w:name="_GoBack"/>
      <w:bookmarkEnd w:id="12"/>
    </w:p>
    <w:p w:rsidR="00AA2881" w:rsidRPr="00AA2881" w:rsidRDefault="00AA2881" w:rsidP="00AA2881">
      <w:pPr>
        <w:rPr>
          <w:ins w:id="13" w:author="Ajay Joseph" w:date="2020-11-23T15:35:00Z"/>
        </w:rPr>
        <w:pPrChange w:id="14" w:author="Ajay Joseph" w:date="2020-11-23T15:36:00Z">
          <w:pPr>
            <w:pStyle w:val="Heading3"/>
          </w:pPr>
        </w:pPrChange>
      </w:pPr>
    </w:p>
    <w:p w:rsidR="00F74549" w:rsidRPr="00F74549" w:rsidRDefault="005F6FBB" w:rsidP="005F6FBB">
      <w:pPr>
        <w:pStyle w:val="Heading3"/>
      </w:pPr>
      <w:r>
        <w:t>Plan</w:t>
      </w:r>
    </w:p>
    <w:p w:rsidR="00F74549" w:rsidRDefault="00525D10" w:rsidP="00F74549">
      <w:r>
        <w:t xml:space="preserve">Identify the issue and assess the complexity in order to </w:t>
      </w:r>
      <w:r w:rsidR="00926EE6">
        <w:t>make changes</w:t>
      </w:r>
      <w:r>
        <w:t xml:space="preserve">. Estimate time required to complete the process. </w:t>
      </w:r>
    </w:p>
    <w:p w:rsidR="00525D10" w:rsidRDefault="00525D10" w:rsidP="00525D10">
      <w:pPr>
        <w:pStyle w:val="Heading3"/>
      </w:pPr>
      <w:r>
        <w:lastRenderedPageBreak/>
        <w:t>Assess risk</w:t>
      </w:r>
    </w:p>
    <w:p w:rsidR="00525D10" w:rsidRDefault="0086743D" w:rsidP="00F74549">
      <w:r>
        <w:t>The risk factor will depend on complexity in</w:t>
      </w:r>
      <w:r w:rsidR="00926EE6">
        <w:t xml:space="preserve">volved with changes to be made. This can be categorised as High, Medium or Low. </w:t>
      </w:r>
    </w:p>
    <w:p w:rsidR="00926EE6" w:rsidRDefault="00926EE6" w:rsidP="00F74549">
      <w:r>
        <w:t xml:space="preserve">Ensure </w:t>
      </w:r>
      <w:r w:rsidR="004576F2">
        <w:t xml:space="preserve">to make backup of copies to preserve the data. </w:t>
      </w:r>
    </w:p>
    <w:p w:rsidR="00F74549" w:rsidRDefault="00727886" w:rsidP="00727886">
      <w:pPr>
        <w:pStyle w:val="Heading3"/>
      </w:pPr>
      <w:r>
        <w:t>Build/ Test</w:t>
      </w:r>
    </w:p>
    <w:p w:rsidR="00105F6A" w:rsidRDefault="00D019BD" w:rsidP="00F74549">
      <w:r>
        <w:t xml:space="preserve">Save a copy externally to work with. (As required except live directory/folders). </w:t>
      </w:r>
      <w:r w:rsidR="00727886">
        <w:t>A</w:t>
      </w:r>
      <w:r w:rsidR="00105F6A">
        <w:t xml:space="preserve">fter saving a copy </w:t>
      </w:r>
      <w:r w:rsidR="00743A9C">
        <w:t>and following the steps below will allow developer to work on the document separately</w:t>
      </w:r>
      <w:r w:rsidR="00105F6A">
        <w:t>;</w:t>
      </w:r>
    </w:p>
    <w:p w:rsidR="00105F6A" w:rsidRPr="003857C3" w:rsidRDefault="00105F6A" w:rsidP="00105F6A">
      <w:pPr>
        <w:pStyle w:val="ListParagraph"/>
        <w:numPr>
          <w:ilvl w:val="0"/>
          <w:numId w:val="3"/>
        </w:numPr>
        <w:tabs>
          <w:tab w:val="center" w:pos="426"/>
        </w:tabs>
        <w:ind w:left="142" w:firstLine="218"/>
        <w:rPr>
          <w:i/>
        </w:rPr>
      </w:pPr>
      <w:r>
        <w:t xml:space="preserve">Open and disable </w:t>
      </w:r>
      <w:proofErr w:type="spellStart"/>
      <w:r w:rsidRPr="0032359F">
        <w:rPr>
          <w:i/>
        </w:rPr>
        <w:t>Autosave</w:t>
      </w:r>
      <w:proofErr w:type="spellEnd"/>
      <w:r w:rsidRPr="0032359F">
        <w:rPr>
          <w:i/>
        </w:rPr>
        <w:t xml:space="preserve"> ()</w:t>
      </w:r>
      <w:r w:rsidR="00431404">
        <w:rPr>
          <w:i/>
        </w:rPr>
        <w:t xml:space="preserve"> </w:t>
      </w:r>
      <w:r w:rsidR="00431404">
        <w:t>subroutine</w:t>
      </w:r>
      <w:r w:rsidR="00A2628F">
        <w:t xml:space="preserve"> (comment out)</w:t>
      </w:r>
    </w:p>
    <w:p w:rsidR="003857C3" w:rsidRPr="00A2628F" w:rsidRDefault="003857C3" w:rsidP="003857C3">
      <w:pPr>
        <w:pStyle w:val="ListParagraph"/>
        <w:numPr>
          <w:ilvl w:val="1"/>
          <w:numId w:val="3"/>
        </w:numPr>
        <w:tabs>
          <w:tab w:val="center" w:pos="426"/>
        </w:tabs>
        <w:rPr>
          <w:i/>
        </w:rPr>
      </w:pPr>
      <w:r>
        <w:t xml:space="preserve">Developer tab, Visual Basic, Module1, </w:t>
      </w:r>
      <w:proofErr w:type="spellStart"/>
      <w:r w:rsidRPr="00A348A1">
        <w:rPr>
          <w:i/>
        </w:rPr>
        <w:t>Autosave</w:t>
      </w:r>
      <w:proofErr w:type="spellEnd"/>
      <w:r>
        <w:t xml:space="preserve"> ()</w:t>
      </w:r>
    </w:p>
    <w:p w:rsidR="00A2628F" w:rsidRDefault="00A2628F" w:rsidP="003857C3">
      <w:pPr>
        <w:pStyle w:val="ListParagraph"/>
        <w:numPr>
          <w:ilvl w:val="1"/>
          <w:numId w:val="3"/>
        </w:numPr>
        <w:tabs>
          <w:tab w:val="center" w:pos="426"/>
        </w:tabs>
        <w:rPr>
          <w:i/>
        </w:rPr>
      </w:pPr>
      <w:r>
        <w:rPr>
          <w:noProof/>
          <w:lang w:eastAsia="en-GB"/>
        </w:rPr>
        <w:drawing>
          <wp:inline distT="0" distB="0" distL="0" distR="0" wp14:anchorId="01D5B1DB" wp14:editId="6C0B93D2">
            <wp:extent cx="2354580" cy="984250"/>
            <wp:effectExtent l="0" t="0" r="762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6618" cy="101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F6A" w:rsidRPr="00A348A1" w:rsidRDefault="00105F6A" w:rsidP="00453B69">
      <w:pPr>
        <w:pStyle w:val="ListParagraph"/>
        <w:numPr>
          <w:ilvl w:val="0"/>
          <w:numId w:val="3"/>
        </w:numPr>
        <w:tabs>
          <w:tab w:val="center" w:pos="426"/>
        </w:tabs>
        <w:ind w:left="1418" w:hanging="1069"/>
        <w:rPr>
          <w:i/>
        </w:rPr>
      </w:pPr>
      <w:r>
        <w:t xml:space="preserve">Change the directory in “Automation” sheet </w:t>
      </w:r>
      <w:r w:rsidR="00453B69">
        <w:t xml:space="preserve">to avoid making unwanted files/folder in live directory </w:t>
      </w:r>
    </w:p>
    <w:p w:rsidR="00A348A1" w:rsidRPr="00A348A1" w:rsidRDefault="00A348A1" w:rsidP="00A348A1">
      <w:pPr>
        <w:pStyle w:val="ListParagraph"/>
        <w:numPr>
          <w:ilvl w:val="1"/>
          <w:numId w:val="3"/>
        </w:numPr>
        <w:tabs>
          <w:tab w:val="center" w:pos="426"/>
        </w:tabs>
        <w:rPr>
          <w:i/>
        </w:rPr>
      </w:pPr>
      <w:r>
        <w:t>This can be located in “Automation” sheet</w:t>
      </w:r>
    </w:p>
    <w:p w:rsidR="00A348A1" w:rsidRDefault="00A348A1" w:rsidP="00A348A1">
      <w:pPr>
        <w:pStyle w:val="ListParagraph"/>
        <w:numPr>
          <w:ilvl w:val="1"/>
          <w:numId w:val="3"/>
        </w:numPr>
        <w:tabs>
          <w:tab w:val="center" w:pos="426"/>
        </w:tabs>
        <w:rPr>
          <w:i/>
        </w:rPr>
      </w:pPr>
      <w:r>
        <w:rPr>
          <w:noProof/>
          <w:lang w:eastAsia="en-GB"/>
        </w:rPr>
        <w:drawing>
          <wp:inline distT="0" distB="0" distL="0" distR="0" wp14:anchorId="5FE4AA2C" wp14:editId="4741897C">
            <wp:extent cx="3117850" cy="688221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5175" cy="69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F6A" w:rsidRPr="00010E35" w:rsidRDefault="00105F6A" w:rsidP="00105F6A">
      <w:pPr>
        <w:pStyle w:val="ListParagraph"/>
        <w:numPr>
          <w:ilvl w:val="0"/>
          <w:numId w:val="3"/>
        </w:numPr>
        <w:tabs>
          <w:tab w:val="center" w:pos="426"/>
        </w:tabs>
        <w:ind w:left="142" w:firstLine="218"/>
        <w:rPr>
          <w:i/>
        </w:rPr>
      </w:pPr>
      <w:r>
        <w:t>Identify and make necessary changes</w:t>
      </w:r>
    </w:p>
    <w:p w:rsidR="00727886" w:rsidRPr="00F74549" w:rsidRDefault="00010E35" w:rsidP="00010E35">
      <w:pPr>
        <w:pStyle w:val="Heading3"/>
      </w:pPr>
      <w:r>
        <w:t xml:space="preserve">Implementation </w:t>
      </w:r>
    </w:p>
    <w:p w:rsidR="00F74549" w:rsidRDefault="00D76D75" w:rsidP="005F726A">
      <w:pPr>
        <w:pStyle w:val="ListParagraph"/>
        <w:numPr>
          <w:ilvl w:val="0"/>
          <w:numId w:val="6"/>
        </w:numPr>
      </w:pPr>
      <w:r>
        <w:t xml:space="preserve">Once necessary changes have been made, </w:t>
      </w:r>
      <w:r w:rsidR="007039C3">
        <w:t xml:space="preserve">make sure to receive approval to make changes to the live document. </w:t>
      </w:r>
    </w:p>
    <w:p w:rsidR="000D5099" w:rsidRDefault="007039C3" w:rsidP="005F726A">
      <w:pPr>
        <w:pStyle w:val="ListParagraph"/>
        <w:numPr>
          <w:ilvl w:val="0"/>
          <w:numId w:val="6"/>
        </w:numPr>
      </w:pPr>
      <w:r>
        <w:t>Ensure production</w:t>
      </w:r>
      <w:r w:rsidR="000E3956">
        <w:t xml:space="preserve"> is aware of </w:t>
      </w:r>
      <w:r w:rsidR="00703FB4">
        <w:t>the work</w:t>
      </w:r>
      <w:r w:rsidR="000E3956">
        <w:t xml:space="preserve"> to be carried out and notify</w:t>
      </w:r>
      <w:r>
        <w:t xml:space="preserve"> about estimated time for completion. </w:t>
      </w:r>
    </w:p>
    <w:p w:rsidR="000E3956" w:rsidRDefault="00497D8E" w:rsidP="005F726A">
      <w:pPr>
        <w:pStyle w:val="ListParagraph"/>
        <w:numPr>
          <w:ilvl w:val="0"/>
          <w:numId w:val="6"/>
        </w:numPr>
      </w:pPr>
      <w:r>
        <w:t xml:space="preserve">Make necessary changes to the live file without corrupting or lose of data. </w:t>
      </w:r>
    </w:p>
    <w:p w:rsidR="005F726A" w:rsidRDefault="005F726A" w:rsidP="005F726A">
      <w:pPr>
        <w:pStyle w:val="ListParagraph"/>
        <w:numPr>
          <w:ilvl w:val="0"/>
          <w:numId w:val="6"/>
        </w:numPr>
      </w:pPr>
      <w:r>
        <w:t>Increment the version number of the document.</w:t>
      </w:r>
    </w:p>
    <w:p w:rsidR="005F726A" w:rsidRDefault="003E2B36" w:rsidP="005F726A">
      <w:pPr>
        <w:pStyle w:val="ListParagraph"/>
        <w:numPr>
          <w:ilvl w:val="0"/>
          <w:numId w:val="6"/>
        </w:numPr>
      </w:pPr>
      <w:r>
        <w:t>Update “</w:t>
      </w:r>
      <w:r w:rsidRPr="00214659">
        <w:rPr>
          <w:i/>
        </w:rPr>
        <w:t>Automation</w:t>
      </w:r>
      <w:r>
        <w:t>” sheet with changes made, version number and date completed.</w:t>
      </w:r>
    </w:p>
    <w:p w:rsidR="003E2B36" w:rsidRDefault="003E2B36" w:rsidP="005F726A">
      <w:pPr>
        <w:pStyle w:val="ListParagraph"/>
        <w:numPr>
          <w:ilvl w:val="0"/>
          <w:numId w:val="6"/>
        </w:numPr>
      </w:pPr>
      <w:r>
        <w:t xml:space="preserve">Enable </w:t>
      </w:r>
      <w:proofErr w:type="spellStart"/>
      <w:r w:rsidRPr="00214659">
        <w:rPr>
          <w:i/>
        </w:rPr>
        <w:t>Autosave</w:t>
      </w:r>
      <w:proofErr w:type="spellEnd"/>
      <w:r>
        <w:t xml:space="preserve"> () subroutine.</w:t>
      </w:r>
    </w:p>
    <w:p w:rsidR="003E2B36" w:rsidRDefault="003E2B36" w:rsidP="005F726A">
      <w:pPr>
        <w:pStyle w:val="ListParagraph"/>
        <w:numPr>
          <w:ilvl w:val="0"/>
          <w:numId w:val="6"/>
        </w:numPr>
      </w:pPr>
      <w:r>
        <w:t xml:space="preserve">Ensure </w:t>
      </w:r>
      <w:r w:rsidR="00214659">
        <w:t>the right directory is selected in “</w:t>
      </w:r>
      <w:r w:rsidR="00214659" w:rsidRPr="00214659">
        <w:rPr>
          <w:i/>
        </w:rPr>
        <w:t>Automation</w:t>
      </w:r>
      <w:r w:rsidR="00214659">
        <w:t>” sheet - if this was changed previously.</w:t>
      </w:r>
    </w:p>
    <w:p w:rsidR="00D54445" w:rsidRDefault="00D54445" w:rsidP="005F726A">
      <w:pPr>
        <w:pStyle w:val="ListParagraph"/>
        <w:numPr>
          <w:ilvl w:val="0"/>
          <w:numId w:val="6"/>
        </w:numPr>
      </w:pPr>
      <w:r>
        <w:t>Keep track of changes from one version to another</w:t>
      </w:r>
    </w:p>
    <w:p w:rsidR="005F726A" w:rsidRDefault="00214659" w:rsidP="00214659">
      <w:pPr>
        <w:pStyle w:val="Heading3"/>
      </w:pPr>
      <w:r>
        <w:t>Release New Version</w:t>
      </w:r>
    </w:p>
    <w:p w:rsidR="000D5099" w:rsidRDefault="00055684" w:rsidP="00F80D7D">
      <w:pPr>
        <w:pStyle w:val="ListParagraph"/>
        <w:numPr>
          <w:ilvl w:val="0"/>
          <w:numId w:val="7"/>
        </w:numPr>
      </w:pPr>
      <w:r>
        <w:t>Inform</w:t>
      </w:r>
      <w:r w:rsidR="00F80D7D">
        <w:t xml:space="preserve"> users of released version.</w:t>
      </w:r>
    </w:p>
    <w:p w:rsidR="00F80D7D" w:rsidRDefault="00055684" w:rsidP="00F80D7D">
      <w:pPr>
        <w:pStyle w:val="ListParagraph"/>
        <w:numPr>
          <w:ilvl w:val="0"/>
          <w:numId w:val="7"/>
        </w:numPr>
      </w:pPr>
      <w:r>
        <w:t>Inform users of changes made.</w:t>
      </w:r>
    </w:p>
    <w:p w:rsidR="00055684" w:rsidRPr="00F74549" w:rsidRDefault="00055684" w:rsidP="00F80D7D">
      <w:pPr>
        <w:pStyle w:val="ListParagraph"/>
        <w:numPr>
          <w:ilvl w:val="0"/>
          <w:numId w:val="7"/>
        </w:numPr>
      </w:pPr>
      <w:r>
        <w:t xml:space="preserve">Inform users any associated implications. </w:t>
      </w:r>
    </w:p>
    <w:sectPr w:rsidR="00055684" w:rsidRPr="00F74549" w:rsidSect="007B6745">
      <w:headerReference w:type="default" r:id="rId1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3A3" w:rsidRDefault="000603A3" w:rsidP="00A36EAE">
      <w:pPr>
        <w:spacing w:after="0" w:line="240" w:lineRule="auto"/>
      </w:pPr>
      <w:r>
        <w:separator/>
      </w:r>
    </w:p>
  </w:endnote>
  <w:endnote w:type="continuationSeparator" w:id="0">
    <w:p w:rsidR="000603A3" w:rsidRDefault="000603A3" w:rsidP="00A36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3A3" w:rsidRDefault="000603A3" w:rsidP="00A36EAE">
      <w:pPr>
        <w:spacing w:after="0" w:line="240" w:lineRule="auto"/>
      </w:pPr>
      <w:r>
        <w:separator/>
      </w:r>
    </w:p>
  </w:footnote>
  <w:footnote w:type="continuationSeparator" w:id="0">
    <w:p w:rsidR="000603A3" w:rsidRDefault="000603A3" w:rsidP="00A36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745" w:rsidRDefault="007B6745">
    <w:pPr>
      <w:pStyle w:val="Head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350"/>
      <w:gridCol w:w="4666"/>
    </w:tblGrid>
    <w:tr w:rsidR="007B6745" w:rsidTr="00903348">
      <w:trPr>
        <w:trHeight w:val="977"/>
      </w:trPr>
      <w:tc>
        <w:tcPr>
          <w:tcW w:w="4361" w:type="dxa"/>
          <w:vAlign w:val="center"/>
        </w:tcPr>
        <w:p w:rsidR="007B6745" w:rsidRDefault="007B6745" w:rsidP="007B6745">
          <w:pPr>
            <w:pStyle w:val="Header"/>
            <w:tabs>
              <w:tab w:val="clear" w:pos="4513"/>
              <w:tab w:val="clear" w:pos="9026"/>
            </w:tabs>
            <w:jc w:val="center"/>
          </w:pPr>
          <w:r>
            <w:rPr>
              <w:noProof/>
            </w:rPr>
            <w:drawing>
              <wp:inline distT="0" distB="0" distL="0" distR="0" wp14:anchorId="2A38909D" wp14:editId="57109BEE">
                <wp:extent cx="2523490" cy="471372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USE THIS ONE - PSC Vodec logo-0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5243" cy="4810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1" w:type="dxa"/>
          <w:vAlign w:val="center"/>
        </w:tcPr>
        <w:p w:rsidR="007B6745" w:rsidRDefault="007B6745" w:rsidP="007B6745">
          <w:pPr>
            <w:pStyle w:val="Header"/>
            <w:tabs>
              <w:tab w:val="clear" w:pos="4513"/>
              <w:tab w:val="clear" w:pos="9026"/>
            </w:tabs>
            <w:jc w:val="right"/>
            <w:rPr>
              <w:b/>
              <w:sz w:val="28"/>
              <w:szCs w:val="32"/>
            </w:rPr>
          </w:pPr>
          <w:r>
            <w:rPr>
              <w:b/>
              <w:sz w:val="28"/>
              <w:szCs w:val="32"/>
            </w:rPr>
            <w:t>ATEX Spreadsheet Method Statement</w:t>
          </w:r>
        </w:p>
        <w:p w:rsidR="007B6745" w:rsidRPr="005C525E" w:rsidRDefault="007B6745" w:rsidP="007B6745">
          <w:pPr>
            <w:pStyle w:val="Header"/>
            <w:tabs>
              <w:tab w:val="clear" w:pos="4513"/>
              <w:tab w:val="clear" w:pos="9026"/>
            </w:tabs>
            <w:jc w:val="right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TR028</w:t>
          </w:r>
        </w:p>
      </w:tc>
    </w:tr>
  </w:tbl>
  <w:p w:rsidR="00A36EAE" w:rsidRDefault="00A36EAE">
    <w:pPr>
      <w:pStyle w:val="Header"/>
    </w:pPr>
  </w:p>
  <w:p w:rsidR="00A36EAE" w:rsidRDefault="00A36E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149BA"/>
    <w:multiLevelType w:val="hybridMultilevel"/>
    <w:tmpl w:val="5B16BE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4A2789"/>
    <w:multiLevelType w:val="hybridMultilevel"/>
    <w:tmpl w:val="D8D897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A107F"/>
    <w:multiLevelType w:val="hybridMultilevel"/>
    <w:tmpl w:val="68A84FFA"/>
    <w:lvl w:ilvl="0" w:tplc="6D76CE3C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C64A0"/>
    <w:multiLevelType w:val="hybridMultilevel"/>
    <w:tmpl w:val="48BA7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E5856"/>
    <w:multiLevelType w:val="hybridMultilevel"/>
    <w:tmpl w:val="5644E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E08CA"/>
    <w:multiLevelType w:val="multilevel"/>
    <w:tmpl w:val="D23E1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5F1FE3"/>
    <w:multiLevelType w:val="hybridMultilevel"/>
    <w:tmpl w:val="E1949762"/>
    <w:lvl w:ilvl="0" w:tplc="6936CE96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jay Joseph">
    <w15:presenceInfo w15:providerId="AD" w15:userId="S-1-5-21-180807199-4092583679-3750947228-12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yNzA0NjGxBCILCyUdpeDU4uLM/DyQApNaAADPDBEsAAAA"/>
  </w:docVars>
  <w:rsids>
    <w:rsidRoot w:val="00F20DA1"/>
    <w:rsid w:val="000025D1"/>
    <w:rsid w:val="00010E35"/>
    <w:rsid w:val="00030D06"/>
    <w:rsid w:val="0003279B"/>
    <w:rsid w:val="00036936"/>
    <w:rsid w:val="00051786"/>
    <w:rsid w:val="00055684"/>
    <w:rsid w:val="00056AF0"/>
    <w:rsid w:val="000603A3"/>
    <w:rsid w:val="000878CE"/>
    <w:rsid w:val="000A13DF"/>
    <w:rsid w:val="000B09AD"/>
    <w:rsid w:val="000B3E75"/>
    <w:rsid w:val="000B7537"/>
    <w:rsid w:val="000D5099"/>
    <w:rsid w:val="000D566A"/>
    <w:rsid w:val="000E1BF4"/>
    <w:rsid w:val="000E3956"/>
    <w:rsid w:val="0010150C"/>
    <w:rsid w:val="00105F6A"/>
    <w:rsid w:val="00124D82"/>
    <w:rsid w:val="00133B75"/>
    <w:rsid w:val="00140E28"/>
    <w:rsid w:val="00153670"/>
    <w:rsid w:val="00155BCE"/>
    <w:rsid w:val="00192B57"/>
    <w:rsid w:val="00195A7B"/>
    <w:rsid w:val="001A16F6"/>
    <w:rsid w:val="001A597E"/>
    <w:rsid w:val="001B15FC"/>
    <w:rsid w:val="001B314E"/>
    <w:rsid w:val="001C1473"/>
    <w:rsid w:val="001C2D3D"/>
    <w:rsid w:val="001D11CD"/>
    <w:rsid w:val="001D4C0C"/>
    <w:rsid w:val="001E31FB"/>
    <w:rsid w:val="001F6D59"/>
    <w:rsid w:val="00214659"/>
    <w:rsid w:val="00284DE7"/>
    <w:rsid w:val="00285585"/>
    <w:rsid w:val="00290C14"/>
    <w:rsid w:val="00296A04"/>
    <w:rsid w:val="002A7371"/>
    <w:rsid w:val="002C675F"/>
    <w:rsid w:val="00305294"/>
    <w:rsid w:val="0032359F"/>
    <w:rsid w:val="00346CE1"/>
    <w:rsid w:val="00384377"/>
    <w:rsid w:val="003857C3"/>
    <w:rsid w:val="003E2B36"/>
    <w:rsid w:val="003F49BA"/>
    <w:rsid w:val="00402690"/>
    <w:rsid w:val="00425257"/>
    <w:rsid w:val="00431404"/>
    <w:rsid w:val="00442198"/>
    <w:rsid w:val="0044753A"/>
    <w:rsid w:val="00453B69"/>
    <w:rsid w:val="00455426"/>
    <w:rsid w:val="004576F2"/>
    <w:rsid w:val="00457ADB"/>
    <w:rsid w:val="004678EB"/>
    <w:rsid w:val="00497D8E"/>
    <w:rsid w:val="004C1FED"/>
    <w:rsid w:val="004D4F32"/>
    <w:rsid w:val="004F5E1F"/>
    <w:rsid w:val="00525D10"/>
    <w:rsid w:val="00552F65"/>
    <w:rsid w:val="005734C5"/>
    <w:rsid w:val="005F6FBB"/>
    <w:rsid w:val="005F726A"/>
    <w:rsid w:val="00626926"/>
    <w:rsid w:val="00667EC7"/>
    <w:rsid w:val="006708B1"/>
    <w:rsid w:val="006A244D"/>
    <w:rsid w:val="006E4FCA"/>
    <w:rsid w:val="0070175E"/>
    <w:rsid w:val="007039C3"/>
    <w:rsid w:val="00703FB4"/>
    <w:rsid w:val="00727886"/>
    <w:rsid w:val="00743A9C"/>
    <w:rsid w:val="00782469"/>
    <w:rsid w:val="00796149"/>
    <w:rsid w:val="007A3294"/>
    <w:rsid w:val="007B0847"/>
    <w:rsid w:val="007B6745"/>
    <w:rsid w:val="007C63EB"/>
    <w:rsid w:val="007D1A9C"/>
    <w:rsid w:val="00802BE8"/>
    <w:rsid w:val="008274B6"/>
    <w:rsid w:val="008308A6"/>
    <w:rsid w:val="00841B2E"/>
    <w:rsid w:val="00841E18"/>
    <w:rsid w:val="00843E54"/>
    <w:rsid w:val="00861015"/>
    <w:rsid w:val="0086743D"/>
    <w:rsid w:val="0087266C"/>
    <w:rsid w:val="00880B1F"/>
    <w:rsid w:val="008A5A7F"/>
    <w:rsid w:val="008B67BE"/>
    <w:rsid w:val="008D5B12"/>
    <w:rsid w:val="00926EE6"/>
    <w:rsid w:val="009365BA"/>
    <w:rsid w:val="00944821"/>
    <w:rsid w:val="0095034B"/>
    <w:rsid w:val="009818EF"/>
    <w:rsid w:val="009977CC"/>
    <w:rsid w:val="009A058E"/>
    <w:rsid w:val="009B0F6A"/>
    <w:rsid w:val="009C178C"/>
    <w:rsid w:val="009E56CB"/>
    <w:rsid w:val="009F321A"/>
    <w:rsid w:val="00A120E8"/>
    <w:rsid w:val="00A2628F"/>
    <w:rsid w:val="00A348A1"/>
    <w:rsid w:val="00A36EAE"/>
    <w:rsid w:val="00A66E91"/>
    <w:rsid w:val="00A9158D"/>
    <w:rsid w:val="00A91BDA"/>
    <w:rsid w:val="00AA2881"/>
    <w:rsid w:val="00AA2B46"/>
    <w:rsid w:val="00AE07CC"/>
    <w:rsid w:val="00AF6E3D"/>
    <w:rsid w:val="00B25387"/>
    <w:rsid w:val="00B273A9"/>
    <w:rsid w:val="00B42AEC"/>
    <w:rsid w:val="00B4754A"/>
    <w:rsid w:val="00B56D04"/>
    <w:rsid w:val="00BA16D9"/>
    <w:rsid w:val="00BA63E6"/>
    <w:rsid w:val="00BB1759"/>
    <w:rsid w:val="00BC689E"/>
    <w:rsid w:val="00BD78FE"/>
    <w:rsid w:val="00BF7809"/>
    <w:rsid w:val="00C21881"/>
    <w:rsid w:val="00D019BD"/>
    <w:rsid w:val="00D03226"/>
    <w:rsid w:val="00D035DB"/>
    <w:rsid w:val="00D047F4"/>
    <w:rsid w:val="00D04ED9"/>
    <w:rsid w:val="00D22524"/>
    <w:rsid w:val="00D2363D"/>
    <w:rsid w:val="00D343B8"/>
    <w:rsid w:val="00D404E3"/>
    <w:rsid w:val="00D53B12"/>
    <w:rsid w:val="00D54445"/>
    <w:rsid w:val="00D76D75"/>
    <w:rsid w:val="00DA0B4A"/>
    <w:rsid w:val="00DB1033"/>
    <w:rsid w:val="00DB1320"/>
    <w:rsid w:val="00E237A1"/>
    <w:rsid w:val="00E41514"/>
    <w:rsid w:val="00E42498"/>
    <w:rsid w:val="00EA0A77"/>
    <w:rsid w:val="00EB73FE"/>
    <w:rsid w:val="00EC42A3"/>
    <w:rsid w:val="00ED01F4"/>
    <w:rsid w:val="00ED461E"/>
    <w:rsid w:val="00EF0F7F"/>
    <w:rsid w:val="00EF6408"/>
    <w:rsid w:val="00EF73A8"/>
    <w:rsid w:val="00F07146"/>
    <w:rsid w:val="00F072BE"/>
    <w:rsid w:val="00F11B2E"/>
    <w:rsid w:val="00F20DA1"/>
    <w:rsid w:val="00F27524"/>
    <w:rsid w:val="00F423C7"/>
    <w:rsid w:val="00F74549"/>
    <w:rsid w:val="00F74796"/>
    <w:rsid w:val="00F74ACB"/>
    <w:rsid w:val="00F80D7D"/>
    <w:rsid w:val="00FB757D"/>
    <w:rsid w:val="00FC4184"/>
    <w:rsid w:val="00FD0814"/>
    <w:rsid w:val="00FD3042"/>
    <w:rsid w:val="00FD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E7F86-D3C3-47EF-BFF3-CAD7F6B0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5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C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D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35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035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eyword">
    <w:name w:val="keyword"/>
    <w:basedOn w:val="DefaultParagraphFont"/>
    <w:rsid w:val="009977CC"/>
  </w:style>
  <w:style w:type="character" w:customStyle="1" w:styleId="string">
    <w:name w:val="string"/>
    <w:basedOn w:val="DefaultParagraphFont"/>
    <w:rsid w:val="009977CC"/>
  </w:style>
  <w:style w:type="paragraph" w:styleId="ListParagraph">
    <w:name w:val="List Paragraph"/>
    <w:basedOn w:val="Normal"/>
    <w:uiPriority w:val="34"/>
    <w:qFormat/>
    <w:rsid w:val="0032359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03226"/>
    <w:pPr>
      <w:spacing w:after="0" w:line="240" w:lineRule="auto"/>
    </w:pPr>
    <w:rPr>
      <w:rFonts w:ascii="Arial" w:eastAsia="Times New Roman" w:hAnsi="Arial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03226"/>
    <w:rPr>
      <w:rFonts w:ascii="Arial" w:eastAsia="Times New Roman" w:hAnsi="Arial" w:cs="Times New Roman"/>
      <w:lang w:val="en-US"/>
    </w:rPr>
  </w:style>
  <w:style w:type="table" w:styleId="TableGrid">
    <w:name w:val="Table Grid"/>
    <w:basedOn w:val="TableNormal"/>
    <w:uiPriority w:val="59"/>
    <w:rsid w:val="00D0322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nhideWhenUsed/>
    <w:rsid w:val="00A36E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36EAE"/>
  </w:style>
  <w:style w:type="paragraph" w:styleId="Footer">
    <w:name w:val="footer"/>
    <w:basedOn w:val="Normal"/>
    <w:link w:val="FooterChar"/>
    <w:uiPriority w:val="99"/>
    <w:unhideWhenUsed/>
    <w:rsid w:val="00A36E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EAE"/>
  </w:style>
  <w:style w:type="character" w:customStyle="1" w:styleId="Heading3Char">
    <w:name w:val="Heading 3 Char"/>
    <w:basedOn w:val="DefaultParagraphFont"/>
    <w:link w:val="Heading3"/>
    <w:uiPriority w:val="9"/>
    <w:rsid w:val="00290C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4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4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9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diagramDrawing" Target="diagrams/drawing1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Layout" Target="diagrams/layout1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1383C2E-2195-40E4-B0F8-EAF19CE529D8}" type="doc">
      <dgm:prSet loTypeId="urn:microsoft.com/office/officeart/2009/layout/CircleArrow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C2A57636-BF74-489F-AB35-7D63894B20DC}">
      <dgm:prSet phldrT="[Text]"/>
      <dgm:spPr/>
      <dgm:t>
        <a:bodyPr/>
        <a:lstStyle/>
        <a:p>
          <a:r>
            <a:rPr lang="en-GB"/>
            <a:t>Software Change Control</a:t>
          </a:r>
        </a:p>
      </dgm:t>
    </dgm:pt>
    <dgm:pt modelId="{95C8BAC6-92C6-4059-862F-446477742E72}" type="parTrans" cxnId="{81024C44-861F-4BDA-AE0B-AEF84E9D3A52}">
      <dgm:prSet/>
      <dgm:spPr/>
      <dgm:t>
        <a:bodyPr/>
        <a:lstStyle/>
        <a:p>
          <a:endParaRPr lang="en-GB"/>
        </a:p>
      </dgm:t>
    </dgm:pt>
    <dgm:pt modelId="{49294AA4-F3E2-4DD4-88B2-E7E4C6F04669}" type="sibTrans" cxnId="{81024C44-861F-4BDA-AE0B-AEF84E9D3A52}">
      <dgm:prSet/>
      <dgm:spPr/>
      <dgm:t>
        <a:bodyPr/>
        <a:lstStyle/>
        <a:p>
          <a:endParaRPr lang="en-GB"/>
        </a:p>
      </dgm:t>
    </dgm:pt>
    <dgm:pt modelId="{840CCEFA-0271-402F-9D01-BE9974BCF4B4}">
      <dgm:prSet phldrT="[Text]"/>
      <dgm:spPr/>
      <dgm:t>
        <a:bodyPr/>
        <a:lstStyle/>
        <a:p>
          <a:r>
            <a:rPr lang="en-GB"/>
            <a:t>Identify complexity </a:t>
          </a:r>
        </a:p>
      </dgm:t>
    </dgm:pt>
    <dgm:pt modelId="{06959CB0-E86A-4FFB-8D0E-B4048D78E163}" type="parTrans" cxnId="{1F1B3A6E-5819-47D5-AD37-AAA9E5E2F7F8}">
      <dgm:prSet/>
      <dgm:spPr/>
      <dgm:t>
        <a:bodyPr/>
        <a:lstStyle/>
        <a:p>
          <a:endParaRPr lang="en-GB"/>
        </a:p>
      </dgm:t>
    </dgm:pt>
    <dgm:pt modelId="{4B0FD8BA-DEB6-4F6F-AB1B-AE6EF23BC285}" type="sibTrans" cxnId="{1F1B3A6E-5819-47D5-AD37-AAA9E5E2F7F8}">
      <dgm:prSet/>
      <dgm:spPr/>
      <dgm:t>
        <a:bodyPr/>
        <a:lstStyle/>
        <a:p>
          <a:endParaRPr lang="en-GB"/>
        </a:p>
      </dgm:t>
    </dgm:pt>
    <dgm:pt modelId="{E0113F69-CA9F-49B1-A671-28B860B4062C}">
      <dgm:prSet phldrT="[Text]"/>
      <dgm:spPr/>
      <dgm:t>
        <a:bodyPr/>
        <a:lstStyle/>
        <a:p>
          <a:r>
            <a:rPr lang="en-GB"/>
            <a:t>Estimate downtime</a:t>
          </a:r>
        </a:p>
      </dgm:t>
    </dgm:pt>
    <dgm:pt modelId="{345AA6D2-270F-45AA-9E3D-714BA20E71CA}" type="parTrans" cxnId="{2752577D-9C09-4F43-B148-52AD4CB785EB}">
      <dgm:prSet/>
      <dgm:spPr/>
      <dgm:t>
        <a:bodyPr/>
        <a:lstStyle/>
        <a:p>
          <a:endParaRPr lang="en-GB"/>
        </a:p>
      </dgm:t>
    </dgm:pt>
    <dgm:pt modelId="{3EB5B68B-3985-4F21-8832-1C5BF1DB67F7}" type="sibTrans" cxnId="{2752577D-9C09-4F43-B148-52AD4CB785EB}">
      <dgm:prSet/>
      <dgm:spPr/>
      <dgm:t>
        <a:bodyPr/>
        <a:lstStyle/>
        <a:p>
          <a:endParaRPr lang="en-GB"/>
        </a:p>
      </dgm:t>
    </dgm:pt>
    <dgm:pt modelId="{118B0B89-4C36-46DD-8EBE-C893D710AA30}">
      <dgm:prSet phldrT="[Text]"/>
      <dgm:spPr/>
      <dgm:t>
        <a:bodyPr/>
        <a:lstStyle/>
        <a:p>
          <a:r>
            <a:rPr lang="en-GB"/>
            <a:t>Assess risk</a:t>
          </a:r>
        </a:p>
      </dgm:t>
    </dgm:pt>
    <dgm:pt modelId="{A24B1247-79BA-49F1-8444-326D2FB5680E}" type="parTrans" cxnId="{76BAD546-84CF-4225-A633-A8353555EFF3}">
      <dgm:prSet/>
      <dgm:spPr/>
      <dgm:t>
        <a:bodyPr/>
        <a:lstStyle/>
        <a:p>
          <a:endParaRPr lang="en-GB"/>
        </a:p>
      </dgm:t>
    </dgm:pt>
    <dgm:pt modelId="{2CA00866-BE61-472D-A61C-1367CFDAA8E5}" type="sibTrans" cxnId="{76BAD546-84CF-4225-A633-A8353555EFF3}">
      <dgm:prSet/>
      <dgm:spPr/>
      <dgm:t>
        <a:bodyPr/>
        <a:lstStyle/>
        <a:p>
          <a:endParaRPr lang="en-GB"/>
        </a:p>
      </dgm:t>
    </dgm:pt>
    <dgm:pt modelId="{0920D139-E61E-4D44-9513-7A7048BB5122}">
      <dgm:prSet phldrT="[Text]"/>
      <dgm:spPr/>
      <dgm:t>
        <a:bodyPr/>
        <a:lstStyle/>
        <a:p>
          <a:r>
            <a:rPr lang="en-GB"/>
            <a:t>High, Medium, Low</a:t>
          </a:r>
        </a:p>
      </dgm:t>
    </dgm:pt>
    <dgm:pt modelId="{C247FD1E-61C2-4AB9-972D-7EE38B89C8FB}" type="parTrans" cxnId="{53B88438-DF3D-4788-A9CB-4CB5D740E27C}">
      <dgm:prSet/>
      <dgm:spPr/>
      <dgm:t>
        <a:bodyPr/>
        <a:lstStyle/>
        <a:p>
          <a:endParaRPr lang="en-GB"/>
        </a:p>
      </dgm:t>
    </dgm:pt>
    <dgm:pt modelId="{DAED46CB-EED0-4B14-A801-0D36F71ADAD8}" type="sibTrans" cxnId="{53B88438-DF3D-4788-A9CB-4CB5D740E27C}">
      <dgm:prSet/>
      <dgm:spPr/>
      <dgm:t>
        <a:bodyPr/>
        <a:lstStyle/>
        <a:p>
          <a:endParaRPr lang="en-GB"/>
        </a:p>
      </dgm:t>
    </dgm:pt>
    <dgm:pt modelId="{EDB323D8-5D34-4BE0-A71B-88DB3D4AAA9E}">
      <dgm:prSet phldrT="[Text]"/>
      <dgm:spPr/>
      <dgm:t>
        <a:bodyPr/>
        <a:lstStyle/>
        <a:p>
          <a:r>
            <a:rPr lang="en-GB"/>
            <a:t>Build/Test</a:t>
          </a:r>
        </a:p>
      </dgm:t>
    </dgm:pt>
    <dgm:pt modelId="{BD9D048D-E3C2-4D47-8359-EF9C5D033B23}" type="parTrans" cxnId="{80BC10BE-D106-4E67-A248-9D919FAE5429}">
      <dgm:prSet/>
      <dgm:spPr/>
      <dgm:t>
        <a:bodyPr/>
        <a:lstStyle/>
        <a:p>
          <a:endParaRPr lang="en-GB"/>
        </a:p>
      </dgm:t>
    </dgm:pt>
    <dgm:pt modelId="{23CD74CB-5D8D-40E2-8181-3A2791A87C61}" type="sibTrans" cxnId="{80BC10BE-D106-4E67-A248-9D919FAE5429}">
      <dgm:prSet/>
      <dgm:spPr/>
      <dgm:t>
        <a:bodyPr/>
        <a:lstStyle/>
        <a:p>
          <a:endParaRPr lang="en-GB"/>
        </a:p>
      </dgm:t>
    </dgm:pt>
    <dgm:pt modelId="{EDC6BD5D-C672-4A22-9F43-194BEFF2D891}">
      <dgm:prSet phldrT="[Text]"/>
      <dgm:spPr/>
      <dgm:t>
        <a:bodyPr/>
        <a:lstStyle/>
        <a:p>
          <a:r>
            <a:rPr lang="en-GB" b="0"/>
            <a:t>Implement</a:t>
          </a:r>
        </a:p>
      </dgm:t>
    </dgm:pt>
    <dgm:pt modelId="{5C52AFA2-33AC-4BF1-823B-19800D273D47}" type="parTrans" cxnId="{A648D7DD-BA81-4D0C-9AA2-7347F41259E0}">
      <dgm:prSet/>
      <dgm:spPr/>
      <dgm:t>
        <a:bodyPr/>
        <a:lstStyle/>
        <a:p>
          <a:endParaRPr lang="en-GB"/>
        </a:p>
      </dgm:t>
    </dgm:pt>
    <dgm:pt modelId="{0B2DC695-F4EF-4CD6-A83E-1275B75AE1E8}" type="sibTrans" cxnId="{A648D7DD-BA81-4D0C-9AA2-7347F41259E0}">
      <dgm:prSet/>
      <dgm:spPr/>
      <dgm:t>
        <a:bodyPr/>
        <a:lstStyle/>
        <a:p>
          <a:endParaRPr lang="en-GB"/>
        </a:p>
      </dgm:t>
    </dgm:pt>
    <dgm:pt modelId="{259A937B-40D0-4EC9-9D2C-16B11F95F3FE}">
      <dgm:prSet phldrT="[Text]"/>
      <dgm:spPr/>
      <dgm:t>
        <a:bodyPr/>
        <a:lstStyle/>
        <a:p>
          <a:r>
            <a:rPr lang="en-GB"/>
            <a:t>Ensure data are preserved</a:t>
          </a:r>
        </a:p>
      </dgm:t>
    </dgm:pt>
    <dgm:pt modelId="{CDD3721C-CE1C-43C4-BE9E-6C6475868237}" type="parTrans" cxnId="{D390CBFD-2F0C-482F-B1AC-5599D02322DC}">
      <dgm:prSet/>
      <dgm:spPr/>
      <dgm:t>
        <a:bodyPr/>
        <a:lstStyle/>
        <a:p>
          <a:endParaRPr lang="en-GB"/>
        </a:p>
      </dgm:t>
    </dgm:pt>
    <dgm:pt modelId="{3C2041FF-F8FB-449B-9110-263F616E4DD0}" type="sibTrans" cxnId="{D390CBFD-2F0C-482F-B1AC-5599D02322DC}">
      <dgm:prSet/>
      <dgm:spPr/>
      <dgm:t>
        <a:bodyPr/>
        <a:lstStyle/>
        <a:p>
          <a:endParaRPr lang="en-GB"/>
        </a:p>
      </dgm:t>
    </dgm:pt>
    <dgm:pt modelId="{57B4305C-9EF9-4A8D-8398-054237BBF4EC}">
      <dgm:prSet phldrT="[Text]"/>
      <dgm:spPr/>
      <dgm:t>
        <a:bodyPr/>
        <a:lstStyle/>
        <a:p>
          <a:r>
            <a:rPr lang="en-GB"/>
            <a:t>Inform users for changes made</a:t>
          </a:r>
        </a:p>
      </dgm:t>
    </dgm:pt>
    <dgm:pt modelId="{78CD9F21-55E4-460A-9454-206876972D42}" type="parTrans" cxnId="{66A10131-D808-4C90-9F02-A14267B38D27}">
      <dgm:prSet/>
      <dgm:spPr/>
      <dgm:t>
        <a:bodyPr/>
        <a:lstStyle/>
        <a:p>
          <a:endParaRPr lang="en-GB"/>
        </a:p>
      </dgm:t>
    </dgm:pt>
    <dgm:pt modelId="{5346C986-2471-4C82-837D-4A4D78B338AF}" type="sibTrans" cxnId="{66A10131-D808-4C90-9F02-A14267B38D27}">
      <dgm:prSet/>
      <dgm:spPr/>
      <dgm:t>
        <a:bodyPr/>
        <a:lstStyle/>
        <a:p>
          <a:endParaRPr lang="en-GB"/>
        </a:p>
      </dgm:t>
    </dgm:pt>
    <dgm:pt modelId="{C7D35D40-4BA6-4A35-A947-1F88E0A2E4FB}">
      <dgm:prSet phldrT="[Text]"/>
      <dgm:spPr/>
      <dgm:t>
        <a:bodyPr/>
        <a:lstStyle/>
        <a:p>
          <a:r>
            <a:rPr lang="en-GB"/>
            <a:t>Change of version number</a:t>
          </a:r>
        </a:p>
      </dgm:t>
    </dgm:pt>
    <dgm:pt modelId="{E01ED928-082E-42A8-9D43-5B489FD75221}" type="parTrans" cxnId="{20A33731-13FD-466D-90C1-DCB7FD7B5F70}">
      <dgm:prSet/>
      <dgm:spPr/>
      <dgm:t>
        <a:bodyPr/>
        <a:lstStyle/>
        <a:p>
          <a:endParaRPr lang="en-GB"/>
        </a:p>
      </dgm:t>
    </dgm:pt>
    <dgm:pt modelId="{23E46D0A-BC5B-4D1F-BBA3-3B01909DDF8E}" type="sibTrans" cxnId="{20A33731-13FD-466D-90C1-DCB7FD7B5F70}">
      <dgm:prSet/>
      <dgm:spPr/>
      <dgm:t>
        <a:bodyPr/>
        <a:lstStyle/>
        <a:p>
          <a:endParaRPr lang="en-GB"/>
        </a:p>
      </dgm:t>
    </dgm:pt>
    <dgm:pt modelId="{7847307C-06FF-46DE-9C38-4F8DBA768750}">
      <dgm:prSet phldrT="[Text]"/>
      <dgm:spPr/>
      <dgm:t>
        <a:bodyPr/>
        <a:lstStyle/>
        <a:p>
          <a:r>
            <a:rPr lang="en-GB"/>
            <a:t>Inform users any associated implicatios</a:t>
          </a:r>
        </a:p>
      </dgm:t>
    </dgm:pt>
    <dgm:pt modelId="{196D5F66-012F-40E4-9C63-DD69889F449D}" type="parTrans" cxnId="{0FF06517-AA03-4604-8FAD-067EDD86BEFD}">
      <dgm:prSet/>
      <dgm:spPr/>
      <dgm:t>
        <a:bodyPr/>
        <a:lstStyle/>
        <a:p>
          <a:endParaRPr lang="en-GB"/>
        </a:p>
      </dgm:t>
    </dgm:pt>
    <dgm:pt modelId="{ACE0C923-0D57-4165-A93A-92759A8FF83C}" type="sibTrans" cxnId="{0FF06517-AA03-4604-8FAD-067EDD86BEFD}">
      <dgm:prSet/>
      <dgm:spPr/>
      <dgm:t>
        <a:bodyPr/>
        <a:lstStyle/>
        <a:p>
          <a:endParaRPr lang="en-GB"/>
        </a:p>
      </dgm:t>
    </dgm:pt>
    <dgm:pt modelId="{46C287EE-29D8-4000-82C0-129FF519F21E}">
      <dgm:prSet phldrT="[Text]"/>
      <dgm:spPr/>
      <dgm:t>
        <a:bodyPr/>
        <a:lstStyle/>
        <a:p>
          <a:r>
            <a:rPr lang="en-GB"/>
            <a:t>Plan</a:t>
          </a:r>
        </a:p>
      </dgm:t>
    </dgm:pt>
    <dgm:pt modelId="{466508F4-C968-449C-A3D4-5F565872E0C0}" type="parTrans" cxnId="{F76B87BE-F2E9-4FE9-B208-3B0907C58FEB}">
      <dgm:prSet/>
      <dgm:spPr/>
      <dgm:t>
        <a:bodyPr/>
        <a:lstStyle/>
        <a:p>
          <a:endParaRPr lang="en-GB"/>
        </a:p>
      </dgm:t>
    </dgm:pt>
    <dgm:pt modelId="{050C0C5D-D683-450B-A78C-05EBA83FA2FB}" type="sibTrans" cxnId="{F76B87BE-F2E9-4FE9-B208-3B0907C58FEB}">
      <dgm:prSet/>
      <dgm:spPr/>
      <dgm:t>
        <a:bodyPr/>
        <a:lstStyle/>
        <a:p>
          <a:endParaRPr lang="en-GB"/>
        </a:p>
      </dgm:t>
    </dgm:pt>
    <dgm:pt modelId="{0A1F85AD-9109-40B1-9946-E8E28B1DEBCE}">
      <dgm:prSet phldrT="[Text]"/>
      <dgm:spPr/>
      <dgm:t>
        <a:bodyPr/>
        <a:lstStyle/>
        <a:p>
          <a:r>
            <a:rPr lang="en-GB"/>
            <a:t>Execute the changes and Test</a:t>
          </a:r>
        </a:p>
      </dgm:t>
    </dgm:pt>
    <dgm:pt modelId="{765E9D60-D0B9-498E-99D1-472A01B346DE}" type="parTrans" cxnId="{A510017B-BB72-4FBD-A3B3-79D5DB16DC3C}">
      <dgm:prSet/>
      <dgm:spPr/>
      <dgm:t>
        <a:bodyPr/>
        <a:lstStyle/>
        <a:p>
          <a:endParaRPr lang="en-GB"/>
        </a:p>
      </dgm:t>
    </dgm:pt>
    <dgm:pt modelId="{A82993A9-42D5-4A36-8270-5480BC30A9B2}" type="sibTrans" cxnId="{A510017B-BB72-4FBD-A3B3-79D5DB16DC3C}">
      <dgm:prSet/>
      <dgm:spPr/>
      <dgm:t>
        <a:bodyPr/>
        <a:lstStyle/>
        <a:p>
          <a:endParaRPr lang="en-GB"/>
        </a:p>
      </dgm:t>
    </dgm:pt>
    <dgm:pt modelId="{D1D2C6C9-841F-4F9B-9EFC-0EBEA2C4A997}">
      <dgm:prSet phldrT="[Text]"/>
      <dgm:spPr/>
      <dgm:t>
        <a:bodyPr/>
        <a:lstStyle/>
        <a:p>
          <a:r>
            <a:rPr lang="en-GB"/>
            <a:t>Preserve/protect data</a:t>
          </a:r>
        </a:p>
      </dgm:t>
    </dgm:pt>
    <dgm:pt modelId="{2E0F2BF6-6E79-4770-ACAD-DB0885C294B3}" type="parTrans" cxnId="{1BB4ED3F-A27B-4A0A-8570-567B9B46CA40}">
      <dgm:prSet/>
      <dgm:spPr/>
      <dgm:t>
        <a:bodyPr/>
        <a:lstStyle/>
        <a:p>
          <a:endParaRPr lang="en-GB"/>
        </a:p>
      </dgm:t>
    </dgm:pt>
    <dgm:pt modelId="{7570A9D7-8023-4073-83FE-7A89C682FEFF}" type="sibTrans" cxnId="{1BB4ED3F-A27B-4A0A-8570-567B9B46CA40}">
      <dgm:prSet/>
      <dgm:spPr/>
      <dgm:t>
        <a:bodyPr/>
        <a:lstStyle/>
        <a:p>
          <a:endParaRPr lang="en-GB"/>
        </a:p>
      </dgm:t>
    </dgm:pt>
    <dgm:pt modelId="{377A77D2-E32A-4A95-9E4C-88C87F110B20}">
      <dgm:prSet phldrT="[Text]"/>
      <dgm:spPr/>
      <dgm:t>
        <a:bodyPr/>
        <a:lstStyle/>
        <a:p>
          <a:pPr algn="l"/>
          <a:r>
            <a:rPr lang="en-GB"/>
            <a:t>Automation sheet)</a:t>
          </a:r>
        </a:p>
      </dgm:t>
    </dgm:pt>
    <dgm:pt modelId="{195968BD-3E60-4189-8802-E97CF25EEB1B}" type="parTrans" cxnId="{AE58CB2D-CFD3-40D1-9CFE-CA5121FDAE47}">
      <dgm:prSet/>
      <dgm:spPr/>
      <dgm:t>
        <a:bodyPr/>
        <a:lstStyle/>
        <a:p>
          <a:endParaRPr lang="en-GB"/>
        </a:p>
      </dgm:t>
    </dgm:pt>
    <dgm:pt modelId="{5E8CEF7E-702C-4B2B-9BD0-F5A165778C0C}" type="sibTrans" cxnId="{AE58CB2D-CFD3-40D1-9CFE-CA5121FDAE47}">
      <dgm:prSet/>
      <dgm:spPr/>
      <dgm:t>
        <a:bodyPr/>
        <a:lstStyle/>
        <a:p>
          <a:endParaRPr lang="en-GB"/>
        </a:p>
      </dgm:t>
    </dgm:pt>
    <dgm:pt modelId="{3037DC8C-B5DC-4F3F-81A6-427070B19542}">
      <dgm:prSet phldrT="[Text]"/>
      <dgm:spPr/>
      <dgm:t>
        <a:bodyPr/>
        <a:lstStyle/>
        <a:p>
          <a:r>
            <a:rPr lang="en-GB"/>
            <a:t>Update Automation sheet</a:t>
          </a:r>
        </a:p>
      </dgm:t>
    </dgm:pt>
    <dgm:pt modelId="{57FB79FF-8A6E-4FC0-A2CF-B441CEDBCD10}" type="parTrans" cxnId="{6C47B003-455C-4F67-A6E8-AFF842884443}">
      <dgm:prSet/>
      <dgm:spPr/>
      <dgm:t>
        <a:bodyPr/>
        <a:lstStyle/>
        <a:p>
          <a:endParaRPr lang="en-GB"/>
        </a:p>
      </dgm:t>
    </dgm:pt>
    <dgm:pt modelId="{64C130F4-5E69-4CCC-90C6-10B40C467156}" type="sibTrans" cxnId="{6C47B003-455C-4F67-A6E8-AFF842884443}">
      <dgm:prSet/>
      <dgm:spPr/>
      <dgm:t>
        <a:bodyPr/>
        <a:lstStyle/>
        <a:p>
          <a:endParaRPr lang="en-GB"/>
        </a:p>
      </dgm:t>
    </dgm:pt>
    <dgm:pt modelId="{A4DAD3B4-F442-48E2-B5B0-49F71C5F8B96}">
      <dgm:prSet phldrT="[Text]"/>
      <dgm:spPr/>
      <dgm:t>
        <a:bodyPr/>
        <a:lstStyle/>
        <a:p>
          <a:r>
            <a:rPr lang="en-GB"/>
            <a:t>Inform users the released version</a:t>
          </a:r>
        </a:p>
      </dgm:t>
    </dgm:pt>
    <dgm:pt modelId="{6BB04745-4583-4E83-9038-0A20EE3DE77E}" type="sibTrans" cxnId="{C7D80406-BB4C-46CE-A8A3-CBAF4917CFCF}">
      <dgm:prSet/>
      <dgm:spPr/>
      <dgm:t>
        <a:bodyPr/>
        <a:lstStyle/>
        <a:p>
          <a:endParaRPr lang="en-GB"/>
        </a:p>
      </dgm:t>
    </dgm:pt>
    <dgm:pt modelId="{3D8A864B-70E2-4A49-9342-8B91D902BDBA}" type="parTrans" cxnId="{C7D80406-BB4C-46CE-A8A3-CBAF4917CFCF}">
      <dgm:prSet/>
      <dgm:spPr/>
      <dgm:t>
        <a:bodyPr/>
        <a:lstStyle/>
        <a:p>
          <a:endParaRPr lang="en-GB"/>
        </a:p>
      </dgm:t>
    </dgm:pt>
    <dgm:pt modelId="{6FF11B41-FA31-4F28-9909-F2B1EED526C6}">
      <dgm:prSet phldrT="[Text]"/>
      <dgm:spPr/>
      <dgm:t>
        <a:bodyPr/>
        <a:lstStyle/>
        <a:p>
          <a:r>
            <a:rPr lang="en-GB"/>
            <a:t>Release new version </a:t>
          </a:r>
        </a:p>
      </dgm:t>
    </dgm:pt>
    <dgm:pt modelId="{F378607F-F96E-4A20-8D1F-741AB6516DBD}" type="sibTrans" cxnId="{5EDC759D-B32C-4FF1-B841-F03E6F33E8B5}">
      <dgm:prSet/>
      <dgm:spPr/>
      <dgm:t>
        <a:bodyPr/>
        <a:lstStyle/>
        <a:p>
          <a:endParaRPr lang="en-GB"/>
        </a:p>
      </dgm:t>
    </dgm:pt>
    <dgm:pt modelId="{122BAD5B-E763-47BC-A387-1091B5251B80}" type="parTrans" cxnId="{5EDC759D-B32C-4FF1-B841-F03E6F33E8B5}">
      <dgm:prSet/>
      <dgm:spPr/>
      <dgm:t>
        <a:bodyPr/>
        <a:lstStyle/>
        <a:p>
          <a:endParaRPr lang="en-GB"/>
        </a:p>
      </dgm:t>
    </dgm:pt>
    <dgm:pt modelId="{A52EBD32-63E8-4375-B044-50D1EFBFAD3D}" type="pres">
      <dgm:prSet presAssocID="{71383C2E-2195-40E4-B0F8-EAF19CE529D8}" presName="Name0" presStyleCnt="0">
        <dgm:presLayoutVars>
          <dgm:chMax val="7"/>
          <dgm:chPref val="7"/>
          <dgm:dir/>
          <dgm:animLvl val="lvl"/>
        </dgm:presLayoutVars>
      </dgm:prSet>
      <dgm:spPr/>
      <dgm:t>
        <a:bodyPr/>
        <a:lstStyle/>
        <a:p>
          <a:endParaRPr lang="en-GB"/>
        </a:p>
      </dgm:t>
    </dgm:pt>
    <dgm:pt modelId="{42306BEA-CE33-42B4-AACE-7758E82748D5}" type="pres">
      <dgm:prSet presAssocID="{C2A57636-BF74-489F-AB35-7D63894B20DC}" presName="Accent1" presStyleCnt="0"/>
      <dgm:spPr/>
    </dgm:pt>
    <dgm:pt modelId="{64FD0811-1486-454E-9D18-3B43EADD5788}" type="pres">
      <dgm:prSet presAssocID="{C2A57636-BF74-489F-AB35-7D63894B20DC}" presName="Accent" presStyleLbl="node1" presStyleIdx="0" presStyleCnt="6"/>
      <dgm:spPr/>
    </dgm:pt>
    <dgm:pt modelId="{725A3038-3A2A-4F3B-9E44-95C24CDCD091}" type="pres">
      <dgm:prSet presAssocID="{C2A57636-BF74-489F-AB35-7D63894B20DC}" presName="Child1" presStyleLbl="revTx" presStyleIdx="0" presStyleCnt="1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2E71B6D7-86AB-41A5-B927-96F032C2908A}" type="pres">
      <dgm:prSet presAssocID="{C2A57636-BF74-489F-AB35-7D63894B20DC}" presName="Parent1" presStyleLbl="revTx" presStyleIdx="1" presStyleCnt="12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194F31D6-D240-4745-ABA3-2A7B772BCE16}" type="pres">
      <dgm:prSet presAssocID="{46C287EE-29D8-4000-82C0-129FF519F21E}" presName="Accent2" presStyleCnt="0"/>
      <dgm:spPr/>
    </dgm:pt>
    <dgm:pt modelId="{4C02FB0D-432B-4980-A978-F2BEC113C49C}" type="pres">
      <dgm:prSet presAssocID="{46C287EE-29D8-4000-82C0-129FF519F21E}" presName="Accent" presStyleLbl="node1" presStyleIdx="1" presStyleCnt="6"/>
      <dgm:spPr/>
    </dgm:pt>
    <dgm:pt modelId="{21D129CF-E5A1-4704-BEF9-C6B82183AC5D}" type="pres">
      <dgm:prSet presAssocID="{46C287EE-29D8-4000-82C0-129FF519F21E}" presName="Child2" presStyleLbl="revTx" presStyleIdx="2" presStyleCnt="1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221D5009-D0BC-4203-B8FC-9143AD0502CE}" type="pres">
      <dgm:prSet presAssocID="{46C287EE-29D8-4000-82C0-129FF519F21E}" presName="Parent2" presStyleLbl="revTx" presStyleIdx="3" presStyleCnt="12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909394E6-8B9B-41AA-B049-10D132EC7272}" type="pres">
      <dgm:prSet presAssocID="{118B0B89-4C36-46DD-8EBE-C893D710AA30}" presName="Accent3" presStyleCnt="0"/>
      <dgm:spPr/>
    </dgm:pt>
    <dgm:pt modelId="{1296E032-0B8F-4090-BE14-BA1C918E84B2}" type="pres">
      <dgm:prSet presAssocID="{118B0B89-4C36-46DD-8EBE-C893D710AA30}" presName="Accent" presStyleLbl="node1" presStyleIdx="2" presStyleCnt="6"/>
      <dgm:spPr/>
    </dgm:pt>
    <dgm:pt modelId="{5440A684-0A66-4DD9-AA4A-103EB6309ADE}" type="pres">
      <dgm:prSet presAssocID="{118B0B89-4C36-46DD-8EBE-C893D710AA30}" presName="Child3" presStyleLbl="revTx" presStyleIdx="4" presStyleCnt="1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44786158-3266-4C6D-AAFA-39BD3E777A9B}" type="pres">
      <dgm:prSet presAssocID="{118B0B89-4C36-46DD-8EBE-C893D710AA30}" presName="Parent3" presStyleLbl="revTx" presStyleIdx="5" presStyleCnt="12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0621A801-A34F-46DF-B5DB-0E3D6014D83B}" type="pres">
      <dgm:prSet presAssocID="{EDB323D8-5D34-4BE0-A71B-88DB3D4AAA9E}" presName="Accent4" presStyleCnt="0"/>
      <dgm:spPr/>
    </dgm:pt>
    <dgm:pt modelId="{83475748-A44D-4027-B410-926D9D4C0115}" type="pres">
      <dgm:prSet presAssocID="{EDB323D8-5D34-4BE0-A71B-88DB3D4AAA9E}" presName="Accent" presStyleLbl="node1" presStyleIdx="3" presStyleCnt="6"/>
      <dgm:spPr/>
    </dgm:pt>
    <dgm:pt modelId="{BAC255E9-8DF8-459B-BECB-B90BD8218DC7}" type="pres">
      <dgm:prSet presAssocID="{EDB323D8-5D34-4BE0-A71B-88DB3D4AAA9E}" presName="Child4" presStyleLbl="revTx" presStyleIdx="6" presStyleCnt="1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A7C61B6B-5A81-40BC-9B9C-AAAAC64CC4A3}" type="pres">
      <dgm:prSet presAssocID="{EDB323D8-5D34-4BE0-A71B-88DB3D4AAA9E}" presName="Parent4" presStyleLbl="revTx" presStyleIdx="7" presStyleCnt="12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31813B6A-FA92-493B-9640-C59B444170FC}" type="pres">
      <dgm:prSet presAssocID="{EDC6BD5D-C672-4A22-9F43-194BEFF2D891}" presName="Accent5" presStyleCnt="0"/>
      <dgm:spPr/>
    </dgm:pt>
    <dgm:pt modelId="{92DAC181-464D-4E65-86AA-4A345F22F4B6}" type="pres">
      <dgm:prSet presAssocID="{EDC6BD5D-C672-4A22-9F43-194BEFF2D891}" presName="Accent" presStyleLbl="node1" presStyleIdx="4" presStyleCnt="6"/>
      <dgm:spPr/>
    </dgm:pt>
    <dgm:pt modelId="{5614EA98-E7D7-4222-A0AB-E6A0A07FBFB7}" type="pres">
      <dgm:prSet presAssocID="{EDC6BD5D-C672-4A22-9F43-194BEFF2D891}" presName="Child5" presStyleLbl="revTx" presStyleIdx="8" presStyleCnt="1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9582127E-0294-4A41-A6F3-ECA7540602E9}" type="pres">
      <dgm:prSet presAssocID="{EDC6BD5D-C672-4A22-9F43-194BEFF2D891}" presName="Parent5" presStyleLbl="revTx" presStyleIdx="9" presStyleCnt="12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0916681C-2310-428C-9F27-9CB66D716423}" type="pres">
      <dgm:prSet presAssocID="{6FF11B41-FA31-4F28-9909-F2B1EED526C6}" presName="Accent6" presStyleCnt="0"/>
      <dgm:spPr/>
    </dgm:pt>
    <dgm:pt modelId="{5F8F4242-AE87-4EAB-9843-2F39CA6A00D2}" type="pres">
      <dgm:prSet presAssocID="{6FF11B41-FA31-4F28-9909-F2B1EED526C6}" presName="Accent" presStyleLbl="node1" presStyleIdx="5" presStyleCnt="6"/>
      <dgm:spPr/>
    </dgm:pt>
    <dgm:pt modelId="{395A5201-A5A8-43BD-84C4-A86C4870B99A}" type="pres">
      <dgm:prSet presAssocID="{6FF11B41-FA31-4F28-9909-F2B1EED526C6}" presName="Child6" presStyleLbl="revTx" presStyleIdx="10" presStyleCnt="1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6C152FF-3CD9-48CE-8E70-E7B66D51871D}" type="pres">
      <dgm:prSet presAssocID="{6FF11B41-FA31-4F28-9909-F2B1EED526C6}" presName="Parent6" presStyleLbl="revTx" presStyleIdx="11" presStyleCnt="12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20A33731-13FD-466D-90C1-DCB7FD7B5F70}" srcId="{EDC6BD5D-C672-4A22-9F43-194BEFF2D891}" destId="{C7D35D40-4BA6-4A35-A947-1F88E0A2E4FB}" srcOrd="1" destOrd="0" parTransId="{E01ED928-082E-42A8-9D43-5B489FD75221}" sibTransId="{23E46D0A-BC5B-4D1F-BBA3-3B01909DDF8E}"/>
    <dgm:cxn modelId="{8FFDE6A1-4A8D-4806-83EA-4E2E9C710349}" type="presOf" srcId="{259A937B-40D0-4EC9-9D2C-16B11F95F3FE}" destId="{5614EA98-E7D7-4222-A0AB-E6A0A07FBFB7}" srcOrd="0" destOrd="0" presId="urn:microsoft.com/office/officeart/2009/layout/CircleArrowProcess"/>
    <dgm:cxn modelId="{1BB4ED3F-A27B-4A0A-8570-567B9B46CA40}" srcId="{118B0B89-4C36-46DD-8EBE-C893D710AA30}" destId="{D1D2C6C9-841F-4F9B-9EFC-0EBEA2C4A997}" srcOrd="1" destOrd="0" parTransId="{2E0F2BF6-6E79-4770-ACAD-DB0885C294B3}" sibTransId="{7570A9D7-8023-4073-83FE-7A89C682FEFF}"/>
    <dgm:cxn modelId="{1F1B3A6E-5819-47D5-AD37-AAA9E5E2F7F8}" srcId="{46C287EE-29D8-4000-82C0-129FF519F21E}" destId="{840CCEFA-0271-402F-9D01-BE9974BCF4B4}" srcOrd="0" destOrd="0" parTransId="{06959CB0-E86A-4FFB-8D0E-B4048D78E163}" sibTransId="{4B0FD8BA-DEB6-4F6F-AB1B-AE6EF23BC285}"/>
    <dgm:cxn modelId="{5EDC759D-B32C-4FF1-B841-F03E6F33E8B5}" srcId="{71383C2E-2195-40E4-B0F8-EAF19CE529D8}" destId="{6FF11B41-FA31-4F28-9909-F2B1EED526C6}" srcOrd="5" destOrd="0" parTransId="{122BAD5B-E763-47BC-A387-1091B5251B80}" sibTransId="{F378607F-F96E-4A20-8D1F-741AB6516DBD}"/>
    <dgm:cxn modelId="{BD2E35C2-B738-443B-A0B5-D98CEF10A3DE}" type="presOf" srcId="{0A1F85AD-9109-40B1-9946-E8E28B1DEBCE}" destId="{BAC255E9-8DF8-459B-BECB-B90BD8218DC7}" srcOrd="0" destOrd="0" presId="urn:microsoft.com/office/officeart/2009/layout/CircleArrowProcess"/>
    <dgm:cxn modelId="{C7D80406-BB4C-46CE-A8A3-CBAF4917CFCF}" srcId="{6FF11B41-FA31-4F28-9909-F2B1EED526C6}" destId="{A4DAD3B4-F442-48E2-B5B0-49F71C5F8B96}" srcOrd="0" destOrd="0" parTransId="{3D8A864B-70E2-4A49-9342-8B91D902BDBA}" sibTransId="{6BB04745-4583-4E83-9038-0A20EE3DE77E}"/>
    <dgm:cxn modelId="{76BAD546-84CF-4225-A633-A8353555EFF3}" srcId="{71383C2E-2195-40E4-B0F8-EAF19CE529D8}" destId="{118B0B89-4C36-46DD-8EBE-C893D710AA30}" srcOrd="2" destOrd="0" parTransId="{A24B1247-79BA-49F1-8444-326D2FB5680E}" sibTransId="{2CA00866-BE61-472D-A61C-1367CFDAA8E5}"/>
    <dgm:cxn modelId="{512CBC64-D3AE-4FF2-8A7A-0EE955B77481}" type="presOf" srcId="{EDC6BD5D-C672-4A22-9F43-194BEFF2D891}" destId="{9582127E-0294-4A41-A6F3-ECA7540602E9}" srcOrd="0" destOrd="0" presId="urn:microsoft.com/office/officeart/2009/layout/CircleArrowProcess"/>
    <dgm:cxn modelId="{53B88438-DF3D-4788-A9CB-4CB5D740E27C}" srcId="{118B0B89-4C36-46DD-8EBE-C893D710AA30}" destId="{0920D139-E61E-4D44-9513-7A7048BB5122}" srcOrd="0" destOrd="0" parTransId="{C247FD1E-61C2-4AB9-972D-7EE38B89C8FB}" sibTransId="{DAED46CB-EED0-4B14-A801-0D36F71ADAD8}"/>
    <dgm:cxn modelId="{375F2F87-F8D5-45E7-9DCF-1EC61CDA4A1D}" type="presOf" srcId="{6FF11B41-FA31-4F28-9909-F2B1EED526C6}" destId="{86C152FF-3CD9-48CE-8E70-E7B66D51871D}" srcOrd="0" destOrd="0" presId="urn:microsoft.com/office/officeart/2009/layout/CircleArrowProcess"/>
    <dgm:cxn modelId="{53364CA1-27DA-4053-AF7E-D79CB8B92539}" type="presOf" srcId="{E0113F69-CA9F-49B1-A671-28B860B4062C}" destId="{21D129CF-E5A1-4704-BEF9-C6B82183AC5D}" srcOrd="0" destOrd="1" presId="urn:microsoft.com/office/officeart/2009/layout/CircleArrowProcess"/>
    <dgm:cxn modelId="{66A10131-D808-4C90-9F02-A14267B38D27}" srcId="{6FF11B41-FA31-4F28-9909-F2B1EED526C6}" destId="{57B4305C-9EF9-4A8D-8398-054237BBF4EC}" srcOrd="1" destOrd="0" parTransId="{78CD9F21-55E4-460A-9454-206876972D42}" sibTransId="{5346C986-2471-4C82-837D-4A4D78B338AF}"/>
    <dgm:cxn modelId="{41D284B3-0417-4B32-90E3-F3B0A4EF1A0E}" type="presOf" srcId="{EDB323D8-5D34-4BE0-A71B-88DB3D4AAA9E}" destId="{A7C61B6B-5A81-40BC-9B9C-AAAAC64CC4A3}" srcOrd="0" destOrd="0" presId="urn:microsoft.com/office/officeart/2009/layout/CircleArrowProcess"/>
    <dgm:cxn modelId="{AE58CB2D-CFD3-40D1-9CFE-CA5121FDAE47}" srcId="{C2A57636-BF74-489F-AB35-7D63894B20DC}" destId="{377A77D2-E32A-4A95-9E4C-88C87F110B20}" srcOrd="0" destOrd="0" parTransId="{195968BD-3E60-4189-8802-E97CF25EEB1B}" sibTransId="{5E8CEF7E-702C-4B2B-9BD0-F5A165778C0C}"/>
    <dgm:cxn modelId="{81024C44-861F-4BDA-AE0B-AEF84E9D3A52}" srcId="{71383C2E-2195-40E4-B0F8-EAF19CE529D8}" destId="{C2A57636-BF74-489F-AB35-7D63894B20DC}" srcOrd="0" destOrd="0" parTransId="{95C8BAC6-92C6-4059-862F-446477742E72}" sibTransId="{49294AA4-F3E2-4DD4-88B2-E7E4C6F04669}"/>
    <dgm:cxn modelId="{0B086663-1076-4D3A-B160-B144AEBB17A9}" type="presOf" srcId="{840CCEFA-0271-402F-9D01-BE9974BCF4B4}" destId="{21D129CF-E5A1-4704-BEF9-C6B82183AC5D}" srcOrd="0" destOrd="0" presId="urn:microsoft.com/office/officeart/2009/layout/CircleArrowProcess"/>
    <dgm:cxn modelId="{1DEB32C0-D468-4F68-968D-2B102073787D}" type="presOf" srcId="{A4DAD3B4-F442-48E2-B5B0-49F71C5F8B96}" destId="{395A5201-A5A8-43BD-84C4-A86C4870B99A}" srcOrd="0" destOrd="0" presId="urn:microsoft.com/office/officeart/2009/layout/CircleArrowProcess"/>
    <dgm:cxn modelId="{4214EDEE-0F37-4EBF-A4F3-AE72F8B13D7F}" type="presOf" srcId="{3037DC8C-B5DC-4F3F-81A6-427070B19542}" destId="{5614EA98-E7D7-4222-A0AB-E6A0A07FBFB7}" srcOrd="0" destOrd="2" presId="urn:microsoft.com/office/officeart/2009/layout/CircleArrowProcess"/>
    <dgm:cxn modelId="{5D032933-51B4-4508-BA01-8AEAA4F21E5F}" type="presOf" srcId="{0920D139-E61E-4D44-9513-7A7048BB5122}" destId="{5440A684-0A66-4DD9-AA4A-103EB6309ADE}" srcOrd="0" destOrd="0" presId="urn:microsoft.com/office/officeart/2009/layout/CircleArrowProcess"/>
    <dgm:cxn modelId="{C0F80CDC-A0CA-4121-B917-5BC8449B3846}" type="presOf" srcId="{46C287EE-29D8-4000-82C0-129FF519F21E}" destId="{221D5009-D0BC-4203-B8FC-9143AD0502CE}" srcOrd="0" destOrd="0" presId="urn:microsoft.com/office/officeart/2009/layout/CircleArrowProcess"/>
    <dgm:cxn modelId="{F76B87BE-F2E9-4FE9-B208-3B0907C58FEB}" srcId="{71383C2E-2195-40E4-B0F8-EAF19CE529D8}" destId="{46C287EE-29D8-4000-82C0-129FF519F21E}" srcOrd="1" destOrd="0" parTransId="{466508F4-C968-449C-A3D4-5F565872E0C0}" sibTransId="{050C0C5D-D683-450B-A78C-05EBA83FA2FB}"/>
    <dgm:cxn modelId="{5F29F23C-3675-47C2-AD30-DEE6D9052EEB}" type="presOf" srcId="{C7D35D40-4BA6-4A35-A947-1F88E0A2E4FB}" destId="{5614EA98-E7D7-4222-A0AB-E6A0A07FBFB7}" srcOrd="0" destOrd="1" presId="urn:microsoft.com/office/officeart/2009/layout/CircleArrowProcess"/>
    <dgm:cxn modelId="{8DFCD6EC-D0DA-4208-9174-B1C495AF536A}" type="presOf" srcId="{377A77D2-E32A-4A95-9E4C-88C87F110B20}" destId="{725A3038-3A2A-4F3B-9E44-95C24CDCD091}" srcOrd="0" destOrd="0" presId="urn:microsoft.com/office/officeart/2009/layout/CircleArrowProcess"/>
    <dgm:cxn modelId="{2752577D-9C09-4F43-B148-52AD4CB785EB}" srcId="{46C287EE-29D8-4000-82C0-129FF519F21E}" destId="{E0113F69-CA9F-49B1-A671-28B860B4062C}" srcOrd="1" destOrd="0" parTransId="{345AA6D2-270F-45AA-9E3D-714BA20E71CA}" sibTransId="{3EB5B68B-3985-4F21-8832-1C5BF1DB67F7}"/>
    <dgm:cxn modelId="{A510017B-BB72-4FBD-A3B3-79D5DB16DC3C}" srcId="{EDB323D8-5D34-4BE0-A71B-88DB3D4AAA9E}" destId="{0A1F85AD-9109-40B1-9946-E8E28B1DEBCE}" srcOrd="0" destOrd="0" parTransId="{765E9D60-D0B9-498E-99D1-472A01B346DE}" sibTransId="{A82993A9-42D5-4A36-8270-5480BC30A9B2}"/>
    <dgm:cxn modelId="{BBAE0914-6459-4F3C-A237-8A5A0D34EC30}" type="presOf" srcId="{118B0B89-4C36-46DD-8EBE-C893D710AA30}" destId="{44786158-3266-4C6D-AAFA-39BD3E777A9B}" srcOrd="0" destOrd="0" presId="urn:microsoft.com/office/officeart/2009/layout/CircleArrowProcess"/>
    <dgm:cxn modelId="{6C47B003-455C-4F67-A6E8-AFF842884443}" srcId="{EDC6BD5D-C672-4A22-9F43-194BEFF2D891}" destId="{3037DC8C-B5DC-4F3F-81A6-427070B19542}" srcOrd="2" destOrd="0" parTransId="{57FB79FF-8A6E-4FC0-A2CF-B441CEDBCD10}" sibTransId="{64C130F4-5E69-4CCC-90C6-10B40C467156}"/>
    <dgm:cxn modelId="{9C0D7FD3-D499-4794-989C-D37D6605564D}" type="presOf" srcId="{C2A57636-BF74-489F-AB35-7D63894B20DC}" destId="{2E71B6D7-86AB-41A5-B927-96F032C2908A}" srcOrd="0" destOrd="0" presId="urn:microsoft.com/office/officeart/2009/layout/CircleArrowProcess"/>
    <dgm:cxn modelId="{80BC10BE-D106-4E67-A248-9D919FAE5429}" srcId="{71383C2E-2195-40E4-B0F8-EAF19CE529D8}" destId="{EDB323D8-5D34-4BE0-A71B-88DB3D4AAA9E}" srcOrd="3" destOrd="0" parTransId="{BD9D048D-E3C2-4D47-8359-EF9C5D033B23}" sibTransId="{23CD74CB-5D8D-40E2-8181-3A2791A87C61}"/>
    <dgm:cxn modelId="{0FF06517-AA03-4604-8FAD-067EDD86BEFD}" srcId="{6FF11B41-FA31-4F28-9909-F2B1EED526C6}" destId="{7847307C-06FF-46DE-9C38-4F8DBA768750}" srcOrd="2" destOrd="0" parTransId="{196D5F66-012F-40E4-9C63-DD69889F449D}" sibTransId="{ACE0C923-0D57-4165-A93A-92759A8FF83C}"/>
    <dgm:cxn modelId="{20A48795-D183-480C-81E4-B2B4C6AF0D57}" type="presOf" srcId="{7847307C-06FF-46DE-9C38-4F8DBA768750}" destId="{395A5201-A5A8-43BD-84C4-A86C4870B99A}" srcOrd="0" destOrd="2" presId="urn:microsoft.com/office/officeart/2009/layout/CircleArrowProcess"/>
    <dgm:cxn modelId="{1D3591E2-22AB-48DB-B955-6E00E3BED1C2}" type="presOf" srcId="{71383C2E-2195-40E4-B0F8-EAF19CE529D8}" destId="{A52EBD32-63E8-4375-B044-50D1EFBFAD3D}" srcOrd="0" destOrd="0" presId="urn:microsoft.com/office/officeart/2009/layout/CircleArrowProcess"/>
    <dgm:cxn modelId="{A7581A4B-3510-4788-A9F3-447746D7826C}" type="presOf" srcId="{57B4305C-9EF9-4A8D-8398-054237BBF4EC}" destId="{395A5201-A5A8-43BD-84C4-A86C4870B99A}" srcOrd="0" destOrd="1" presId="urn:microsoft.com/office/officeart/2009/layout/CircleArrowProcess"/>
    <dgm:cxn modelId="{D390CBFD-2F0C-482F-B1AC-5599D02322DC}" srcId="{EDC6BD5D-C672-4A22-9F43-194BEFF2D891}" destId="{259A937B-40D0-4EC9-9D2C-16B11F95F3FE}" srcOrd="0" destOrd="0" parTransId="{CDD3721C-CE1C-43C4-BE9E-6C6475868237}" sibTransId="{3C2041FF-F8FB-449B-9110-263F616E4DD0}"/>
    <dgm:cxn modelId="{A8795E30-BC01-46AD-B4EE-DF38C98FE2F2}" type="presOf" srcId="{D1D2C6C9-841F-4F9B-9EFC-0EBEA2C4A997}" destId="{5440A684-0A66-4DD9-AA4A-103EB6309ADE}" srcOrd="0" destOrd="1" presId="urn:microsoft.com/office/officeart/2009/layout/CircleArrowProcess"/>
    <dgm:cxn modelId="{A648D7DD-BA81-4D0C-9AA2-7347F41259E0}" srcId="{71383C2E-2195-40E4-B0F8-EAF19CE529D8}" destId="{EDC6BD5D-C672-4A22-9F43-194BEFF2D891}" srcOrd="4" destOrd="0" parTransId="{5C52AFA2-33AC-4BF1-823B-19800D273D47}" sibTransId="{0B2DC695-F4EF-4CD6-A83E-1275B75AE1E8}"/>
    <dgm:cxn modelId="{5D04C275-4901-4344-A06E-1A2605F1BE47}" type="presParOf" srcId="{A52EBD32-63E8-4375-B044-50D1EFBFAD3D}" destId="{42306BEA-CE33-42B4-AACE-7758E82748D5}" srcOrd="0" destOrd="0" presId="urn:microsoft.com/office/officeart/2009/layout/CircleArrowProcess"/>
    <dgm:cxn modelId="{7FF6860F-9671-4B91-81A7-8D4D2C53115D}" type="presParOf" srcId="{42306BEA-CE33-42B4-AACE-7758E82748D5}" destId="{64FD0811-1486-454E-9D18-3B43EADD5788}" srcOrd="0" destOrd="0" presId="urn:microsoft.com/office/officeart/2009/layout/CircleArrowProcess"/>
    <dgm:cxn modelId="{5964F08C-17CD-40C9-A1BE-718CA3C7B6B6}" type="presParOf" srcId="{A52EBD32-63E8-4375-B044-50D1EFBFAD3D}" destId="{725A3038-3A2A-4F3B-9E44-95C24CDCD091}" srcOrd="1" destOrd="0" presId="urn:microsoft.com/office/officeart/2009/layout/CircleArrowProcess"/>
    <dgm:cxn modelId="{5A3B1172-B7F6-4FCB-9250-C93378B1A7BF}" type="presParOf" srcId="{A52EBD32-63E8-4375-B044-50D1EFBFAD3D}" destId="{2E71B6D7-86AB-41A5-B927-96F032C2908A}" srcOrd="2" destOrd="0" presId="urn:microsoft.com/office/officeart/2009/layout/CircleArrowProcess"/>
    <dgm:cxn modelId="{BDCF12DD-8A99-40EE-9942-7D2118815535}" type="presParOf" srcId="{A52EBD32-63E8-4375-B044-50D1EFBFAD3D}" destId="{194F31D6-D240-4745-ABA3-2A7B772BCE16}" srcOrd="3" destOrd="0" presId="urn:microsoft.com/office/officeart/2009/layout/CircleArrowProcess"/>
    <dgm:cxn modelId="{299BD02D-F035-4372-9006-F860238E737E}" type="presParOf" srcId="{194F31D6-D240-4745-ABA3-2A7B772BCE16}" destId="{4C02FB0D-432B-4980-A978-F2BEC113C49C}" srcOrd="0" destOrd="0" presId="urn:microsoft.com/office/officeart/2009/layout/CircleArrowProcess"/>
    <dgm:cxn modelId="{D5F46591-BC85-4D1C-B1FC-444CADE50BD9}" type="presParOf" srcId="{A52EBD32-63E8-4375-B044-50D1EFBFAD3D}" destId="{21D129CF-E5A1-4704-BEF9-C6B82183AC5D}" srcOrd="4" destOrd="0" presId="urn:microsoft.com/office/officeart/2009/layout/CircleArrowProcess"/>
    <dgm:cxn modelId="{CB87EA76-EE67-4358-B8B0-7B846311AFF1}" type="presParOf" srcId="{A52EBD32-63E8-4375-B044-50D1EFBFAD3D}" destId="{221D5009-D0BC-4203-B8FC-9143AD0502CE}" srcOrd="5" destOrd="0" presId="urn:microsoft.com/office/officeart/2009/layout/CircleArrowProcess"/>
    <dgm:cxn modelId="{D73FD1FD-A823-426F-A86B-001291357F71}" type="presParOf" srcId="{A52EBD32-63E8-4375-B044-50D1EFBFAD3D}" destId="{909394E6-8B9B-41AA-B049-10D132EC7272}" srcOrd="6" destOrd="0" presId="urn:microsoft.com/office/officeart/2009/layout/CircleArrowProcess"/>
    <dgm:cxn modelId="{D2B8B58C-9E02-4024-A984-6A6B8428B7D8}" type="presParOf" srcId="{909394E6-8B9B-41AA-B049-10D132EC7272}" destId="{1296E032-0B8F-4090-BE14-BA1C918E84B2}" srcOrd="0" destOrd="0" presId="urn:microsoft.com/office/officeart/2009/layout/CircleArrowProcess"/>
    <dgm:cxn modelId="{FFE017F3-640F-4907-A827-966C701A8D09}" type="presParOf" srcId="{A52EBD32-63E8-4375-B044-50D1EFBFAD3D}" destId="{5440A684-0A66-4DD9-AA4A-103EB6309ADE}" srcOrd="7" destOrd="0" presId="urn:microsoft.com/office/officeart/2009/layout/CircleArrowProcess"/>
    <dgm:cxn modelId="{67EE0C33-2984-454F-B67E-2D2AEA89969A}" type="presParOf" srcId="{A52EBD32-63E8-4375-B044-50D1EFBFAD3D}" destId="{44786158-3266-4C6D-AAFA-39BD3E777A9B}" srcOrd="8" destOrd="0" presId="urn:microsoft.com/office/officeart/2009/layout/CircleArrowProcess"/>
    <dgm:cxn modelId="{83A23D27-BA8C-4DCA-A841-E57A542D40A9}" type="presParOf" srcId="{A52EBD32-63E8-4375-B044-50D1EFBFAD3D}" destId="{0621A801-A34F-46DF-B5DB-0E3D6014D83B}" srcOrd="9" destOrd="0" presId="urn:microsoft.com/office/officeart/2009/layout/CircleArrowProcess"/>
    <dgm:cxn modelId="{76A18EE1-43FC-4033-B7EE-48640D7E6AB4}" type="presParOf" srcId="{0621A801-A34F-46DF-B5DB-0E3D6014D83B}" destId="{83475748-A44D-4027-B410-926D9D4C0115}" srcOrd="0" destOrd="0" presId="urn:microsoft.com/office/officeart/2009/layout/CircleArrowProcess"/>
    <dgm:cxn modelId="{ACDE02E2-246D-4639-A3D1-A2D309BBAC98}" type="presParOf" srcId="{A52EBD32-63E8-4375-B044-50D1EFBFAD3D}" destId="{BAC255E9-8DF8-459B-BECB-B90BD8218DC7}" srcOrd="10" destOrd="0" presId="urn:microsoft.com/office/officeart/2009/layout/CircleArrowProcess"/>
    <dgm:cxn modelId="{17E7026A-E010-46BD-B896-E550132CD3CE}" type="presParOf" srcId="{A52EBD32-63E8-4375-B044-50D1EFBFAD3D}" destId="{A7C61B6B-5A81-40BC-9B9C-AAAAC64CC4A3}" srcOrd="11" destOrd="0" presId="urn:microsoft.com/office/officeart/2009/layout/CircleArrowProcess"/>
    <dgm:cxn modelId="{7347A664-622E-456A-9C97-9D959978461E}" type="presParOf" srcId="{A52EBD32-63E8-4375-B044-50D1EFBFAD3D}" destId="{31813B6A-FA92-493B-9640-C59B444170FC}" srcOrd="12" destOrd="0" presId="urn:microsoft.com/office/officeart/2009/layout/CircleArrowProcess"/>
    <dgm:cxn modelId="{E648724C-F5D8-4874-9341-6DDC8B5C4C74}" type="presParOf" srcId="{31813B6A-FA92-493B-9640-C59B444170FC}" destId="{92DAC181-464D-4E65-86AA-4A345F22F4B6}" srcOrd="0" destOrd="0" presId="urn:microsoft.com/office/officeart/2009/layout/CircleArrowProcess"/>
    <dgm:cxn modelId="{1AC9CAC6-8BEE-4A3C-B17B-144C929BF555}" type="presParOf" srcId="{A52EBD32-63E8-4375-B044-50D1EFBFAD3D}" destId="{5614EA98-E7D7-4222-A0AB-E6A0A07FBFB7}" srcOrd="13" destOrd="0" presId="urn:microsoft.com/office/officeart/2009/layout/CircleArrowProcess"/>
    <dgm:cxn modelId="{BE25B4CD-0152-43C1-81F8-CAB4DB8ED6F2}" type="presParOf" srcId="{A52EBD32-63E8-4375-B044-50D1EFBFAD3D}" destId="{9582127E-0294-4A41-A6F3-ECA7540602E9}" srcOrd="14" destOrd="0" presId="urn:microsoft.com/office/officeart/2009/layout/CircleArrowProcess"/>
    <dgm:cxn modelId="{D6640330-7F77-4820-BAFA-07860F3A7CEB}" type="presParOf" srcId="{A52EBD32-63E8-4375-B044-50D1EFBFAD3D}" destId="{0916681C-2310-428C-9F27-9CB66D716423}" srcOrd="15" destOrd="0" presId="urn:microsoft.com/office/officeart/2009/layout/CircleArrowProcess"/>
    <dgm:cxn modelId="{2E60ECDA-085B-4442-9214-9FFE44AA7A16}" type="presParOf" srcId="{0916681C-2310-428C-9F27-9CB66D716423}" destId="{5F8F4242-AE87-4EAB-9843-2F39CA6A00D2}" srcOrd="0" destOrd="0" presId="urn:microsoft.com/office/officeart/2009/layout/CircleArrowProcess"/>
    <dgm:cxn modelId="{DF84AB28-75D6-47B1-82CC-89777F9C27F4}" type="presParOf" srcId="{A52EBD32-63E8-4375-B044-50D1EFBFAD3D}" destId="{395A5201-A5A8-43BD-84C4-A86C4870B99A}" srcOrd="16" destOrd="0" presId="urn:microsoft.com/office/officeart/2009/layout/CircleArrowProcess"/>
    <dgm:cxn modelId="{B6B9EBE8-6791-4B35-8743-5D2A2F653E86}" type="presParOf" srcId="{A52EBD32-63E8-4375-B044-50D1EFBFAD3D}" destId="{86C152FF-3CD9-48CE-8E70-E7B66D51871D}" srcOrd="17" destOrd="0" presId="urn:microsoft.com/office/officeart/2009/layout/CircleArrowProcess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FD0811-1486-454E-9D18-3B43EADD5788}">
      <dsp:nvSpPr>
        <dsp:cNvPr id="0" name=""/>
        <dsp:cNvSpPr/>
      </dsp:nvSpPr>
      <dsp:spPr>
        <a:xfrm>
          <a:off x="1887680" y="0"/>
          <a:ext cx="1719311" cy="1719497"/>
        </a:xfrm>
        <a:prstGeom prst="circularArrow">
          <a:avLst>
            <a:gd name="adj1" fmla="val 10980"/>
            <a:gd name="adj2" fmla="val 1142322"/>
            <a:gd name="adj3" fmla="val 4500000"/>
            <a:gd name="adj4" fmla="val 108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5A3038-3A2A-4F3B-9E44-95C24CDCD091}">
      <dsp:nvSpPr>
        <dsp:cNvPr id="0" name=""/>
        <dsp:cNvSpPr/>
      </dsp:nvSpPr>
      <dsp:spPr>
        <a:xfrm>
          <a:off x="3604411" y="510159"/>
          <a:ext cx="1030748" cy="6841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700" kern="1200"/>
            <a:t>Automation sheet)</a:t>
          </a:r>
        </a:p>
      </dsp:txBody>
      <dsp:txXfrm>
        <a:off x="3604411" y="510159"/>
        <a:ext cx="1030748" cy="684136"/>
      </dsp:txXfrm>
    </dsp:sp>
    <dsp:sp modelId="{2E71B6D7-86AB-41A5-B927-96F032C2908A}">
      <dsp:nvSpPr>
        <dsp:cNvPr id="0" name=""/>
        <dsp:cNvSpPr/>
      </dsp:nvSpPr>
      <dsp:spPr>
        <a:xfrm>
          <a:off x="2267276" y="622655"/>
          <a:ext cx="959473" cy="4794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Software Change Control</a:t>
          </a:r>
        </a:p>
      </dsp:txBody>
      <dsp:txXfrm>
        <a:off x="2267276" y="622655"/>
        <a:ext cx="959473" cy="479418"/>
      </dsp:txXfrm>
    </dsp:sp>
    <dsp:sp modelId="{4C02FB0D-432B-4980-A978-F2BEC113C49C}">
      <dsp:nvSpPr>
        <dsp:cNvPr id="0" name=""/>
        <dsp:cNvSpPr/>
      </dsp:nvSpPr>
      <dsp:spPr>
        <a:xfrm>
          <a:off x="1410039" y="988269"/>
          <a:ext cx="1719311" cy="1719497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D129CF-E5A1-4704-BEF9-C6B82183AC5D}">
      <dsp:nvSpPr>
        <dsp:cNvPr id="0" name=""/>
        <dsp:cNvSpPr/>
      </dsp:nvSpPr>
      <dsp:spPr>
        <a:xfrm>
          <a:off x="3134834" y="1510855"/>
          <a:ext cx="1030748" cy="6841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700" kern="1200"/>
            <a:t>Identify complexity 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700" kern="1200"/>
            <a:t>Estimate downtime</a:t>
          </a:r>
        </a:p>
      </dsp:txBody>
      <dsp:txXfrm>
        <a:off x="3134834" y="1510855"/>
        <a:ext cx="1030748" cy="684136"/>
      </dsp:txXfrm>
    </dsp:sp>
    <dsp:sp modelId="{221D5009-D0BC-4203-B8FC-9143AD0502CE}">
      <dsp:nvSpPr>
        <dsp:cNvPr id="0" name=""/>
        <dsp:cNvSpPr/>
      </dsp:nvSpPr>
      <dsp:spPr>
        <a:xfrm>
          <a:off x="1787701" y="1612887"/>
          <a:ext cx="959473" cy="4794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Plan</a:t>
          </a:r>
        </a:p>
      </dsp:txBody>
      <dsp:txXfrm>
        <a:off x="1787701" y="1612887"/>
        <a:ext cx="959473" cy="479418"/>
      </dsp:txXfrm>
    </dsp:sp>
    <dsp:sp modelId="{1296E032-0B8F-4090-BE14-BA1C918E84B2}">
      <dsp:nvSpPr>
        <dsp:cNvPr id="0" name=""/>
        <dsp:cNvSpPr/>
      </dsp:nvSpPr>
      <dsp:spPr>
        <a:xfrm>
          <a:off x="1887680" y="1979809"/>
          <a:ext cx="1719311" cy="1719497"/>
        </a:xfrm>
        <a:prstGeom prst="circularArrow">
          <a:avLst>
            <a:gd name="adj1" fmla="val 10980"/>
            <a:gd name="adj2" fmla="val 1142322"/>
            <a:gd name="adj3" fmla="val 4500000"/>
            <a:gd name="adj4" fmla="val 135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40A684-0A66-4DD9-AA4A-103EB6309ADE}">
      <dsp:nvSpPr>
        <dsp:cNvPr id="0" name=""/>
        <dsp:cNvSpPr/>
      </dsp:nvSpPr>
      <dsp:spPr>
        <a:xfrm>
          <a:off x="3604411" y="2490622"/>
          <a:ext cx="1030748" cy="6841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700" kern="1200"/>
            <a:t>High, Medium, Low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700" kern="1200"/>
            <a:t>Preserve/protect data</a:t>
          </a:r>
        </a:p>
      </dsp:txBody>
      <dsp:txXfrm>
        <a:off x="3604411" y="2490622"/>
        <a:ext cx="1030748" cy="684136"/>
      </dsp:txXfrm>
    </dsp:sp>
    <dsp:sp modelId="{44786158-3266-4C6D-AAFA-39BD3E777A9B}">
      <dsp:nvSpPr>
        <dsp:cNvPr id="0" name=""/>
        <dsp:cNvSpPr/>
      </dsp:nvSpPr>
      <dsp:spPr>
        <a:xfrm>
          <a:off x="2267276" y="2602464"/>
          <a:ext cx="959473" cy="4794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Assess risk</a:t>
          </a:r>
        </a:p>
      </dsp:txBody>
      <dsp:txXfrm>
        <a:off x="2267276" y="2602464"/>
        <a:ext cx="959473" cy="479418"/>
      </dsp:txXfrm>
    </dsp:sp>
    <dsp:sp modelId="{83475748-A44D-4027-B410-926D9D4C0115}">
      <dsp:nvSpPr>
        <dsp:cNvPr id="0" name=""/>
        <dsp:cNvSpPr/>
      </dsp:nvSpPr>
      <dsp:spPr>
        <a:xfrm>
          <a:off x="1410039" y="2970041"/>
          <a:ext cx="1719311" cy="1719497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C255E9-8DF8-459B-BECB-B90BD8218DC7}">
      <dsp:nvSpPr>
        <dsp:cNvPr id="0" name=""/>
        <dsp:cNvSpPr/>
      </dsp:nvSpPr>
      <dsp:spPr>
        <a:xfrm>
          <a:off x="3134834" y="3480854"/>
          <a:ext cx="1030748" cy="6841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700" kern="1200"/>
            <a:t>Execute the changes and Test</a:t>
          </a:r>
        </a:p>
      </dsp:txBody>
      <dsp:txXfrm>
        <a:off x="3134834" y="3480854"/>
        <a:ext cx="1030748" cy="684136"/>
      </dsp:txXfrm>
    </dsp:sp>
    <dsp:sp modelId="{A7C61B6B-5A81-40BC-9B9C-AAAAC64CC4A3}">
      <dsp:nvSpPr>
        <dsp:cNvPr id="0" name=""/>
        <dsp:cNvSpPr/>
      </dsp:nvSpPr>
      <dsp:spPr>
        <a:xfrm>
          <a:off x="1787701" y="3592696"/>
          <a:ext cx="959473" cy="4794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Build/Test</a:t>
          </a:r>
        </a:p>
      </dsp:txBody>
      <dsp:txXfrm>
        <a:off x="1787701" y="3592696"/>
        <a:ext cx="959473" cy="479418"/>
      </dsp:txXfrm>
    </dsp:sp>
    <dsp:sp modelId="{92DAC181-464D-4E65-86AA-4A345F22F4B6}">
      <dsp:nvSpPr>
        <dsp:cNvPr id="0" name=""/>
        <dsp:cNvSpPr/>
      </dsp:nvSpPr>
      <dsp:spPr>
        <a:xfrm>
          <a:off x="1887680" y="3958964"/>
          <a:ext cx="1719311" cy="1719497"/>
        </a:xfrm>
        <a:prstGeom prst="circularArrow">
          <a:avLst>
            <a:gd name="adj1" fmla="val 10980"/>
            <a:gd name="adj2" fmla="val 1142322"/>
            <a:gd name="adj3" fmla="val 4500000"/>
            <a:gd name="adj4" fmla="val 135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614EA98-E7D7-4222-A0AB-E6A0A07FBFB7}">
      <dsp:nvSpPr>
        <dsp:cNvPr id="0" name=""/>
        <dsp:cNvSpPr/>
      </dsp:nvSpPr>
      <dsp:spPr>
        <a:xfrm>
          <a:off x="3604411" y="4469123"/>
          <a:ext cx="1030748" cy="6841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700" kern="1200"/>
            <a:t>Ensure data are preserved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700" kern="1200"/>
            <a:t>Change of version number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700" kern="1200"/>
            <a:t>Update Automation sheet</a:t>
          </a:r>
        </a:p>
      </dsp:txBody>
      <dsp:txXfrm>
        <a:off x="3604411" y="4469123"/>
        <a:ext cx="1030748" cy="684136"/>
      </dsp:txXfrm>
    </dsp:sp>
    <dsp:sp modelId="{9582127E-0294-4A41-A6F3-ECA7540602E9}">
      <dsp:nvSpPr>
        <dsp:cNvPr id="0" name=""/>
        <dsp:cNvSpPr/>
      </dsp:nvSpPr>
      <dsp:spPr>
        <a:xfrm>
          <a:off x="2267276" y="4581620"/>
          <a:ext cx="959473" cy="4794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b="0" kern="1200"/>
            <a:t>Implement</a:t>
          </a:r>
        </a:p>
      </dsp:txBody>
      <dsp:txXfrm>
        <a:off x="2267276" y="4581620"/>
        <a:ext cx="959473" cy="479418"/>
      </dsp:txXfrm>
    </dsp:sp>
    <dsp:sp modelId="{5F8F4242-AE87-4EAB-9843-2F39CA6A00D2}">
      <dsp:nvSpPr>
        <dsp:cNvPr id="0" name=""/>
        <dsp:cNvSpPr/>
      </dsp:nvSpPr>
      <dsp:spPr>
        <a:xfrm>
          <a:off x="1532594" y="5062346"/>
          <a:ext cx="1477105" cy="1478153"/>
        </a:xfrm>
        <a:prstGeom prst="blockArc">
          <a:avLst>
            <a:gd name="adj1" fmla="val 0"/>
            <a:gd name="adj2" fmla="val 18900000"/>
            <a:gd name="adj3" fmla="val 1274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5A5201-A5A8-43BD-84C4-A86C4870B99A}">
      <dsp:nvSpPr>
        <dsp:cNvPr id="0" name=""/>
        <dsp:cNvSpPr/>
      </dsp:nvSpPr>
      <dsp:spPr>
        <a:xfrm>
          <a:off x="3134834" y="5459355"/>
          <a:ext cx="1030748" cy="6841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700" kern="1200"/>
            <a:t>Inform users the released version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700" kern="1200"/>
            <a:t>Inform users for changes made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700" kern="1200"/>
            <a:t>Inform users any associated implicatios</a:t>
          </a:r>
        </a:p>
      </dsp:txBody>
      <dsp:txXfrm>
        <a:off x="3134834" y="5459355"/>
        <a:ext cx="1030748" cy="684136"/>
      </dsp:txXfrm>
    </dsp:sp>
    <dsp:sp modelId="{86C152FF-3CD9-48CE-8E70-E7B66D51871D}">
      <dsp:nvSpPr>
        <dsp:cNvPr id="0" name=""/>
        <dsp:cNvSpPr/>
      </dsp:nvSpPr>
      <dsp:spPr>
        <a:xfrm>
          <a:off x="1787701" y="5571851"/>
          <a:ext cx="959473" cy="4794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Release new version </a:t>
          </a:r>
        </a:p>
      </dsp:txBody>
      <dsp:txXfrm>
        <a:off x="1787701" y="5571851"/>
        <a:ext cx="959473" cy="4794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2567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Joseph</dc:creator>
  <cp:keywords/>
  <dc:description/>
  <cp:lastModifiedBy>Ajay Joseph</cp:lastModifiedBy>
  <cp:revision>4</cp:revision>
  <dcterms:created xsi:type="dcterms:W3CDTF">2020-11-23T15:14:00Z</dcterms:created>
  <dcterms:modified xsi:type="dcterms:W3CDTF">2020-11-25T10:00:00Z</dcterms:modified>
</cp:coreProperties>
</file>